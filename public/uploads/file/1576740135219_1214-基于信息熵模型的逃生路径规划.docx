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E09B" w14:textId="0D952056" w:rsidR="002B57D2" w:rsidRPr="00353EB7" w:rsidRDefault="007F777F" w:rsidP="00353EB7">
      <w:pPr>
        <w:pStyle w:val="a3"/>
        <w:spacing w:before="0" w:after="0"/>
        <w:rPr>
          <w:rFonts w:ascii="Times New Roman" w:eastAsia="宋体" w:hAnsi="Times New Roman" w:cs="Times New Roman"/>
        </w:rPr>
      </w:pPr>
      <w:r w:rsidRPr="00353EB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3540E" w:rsidRPr="00353EB7">
        <w:rPr>
          <w:rFonts w:ascii="Times New Roman" w:eastAsia="宋体" w:hAnsi="Times New Roman" w:cs="Times New Roman"/>
        </w:rPr>
        <w:t>基于信息熵模型</w:t>
      </w:r>
      <w:bookmarkStart w:id="0" w:name="_GoBack"/>
      <w:bookmarkEnd w:id="0"/>
      <w:r w:rsidR="00C3540E" w:rsidRPr="00353EB7">
        <w:rPr>
          <w:rFonts w:ascii="Times New Roman" w:eastAsia="宋体" w:hAnsi="Times New Roman" w:cs="Times New Roman"/>
        </w:rPr>
        <w:t>的矿井火灾逃生路径规划</w:t>
      </w:r>
    </w:p>
    <w:p w14:paraId="607F98C2" w14:textId="729E676D" w:rsidR="00040AAD" w:rsidRPr="00353EB7" w:rsidRDefault="00040AAD" w:rsidP="00353EB7">
      <w:pPr>
        <w:jc w:val="center"/>
        <w:rPr>
          <w:rFonts w:ascii="宋体" w:eastAsia="宋体" w:hAnsi="宋体" w:cs="Times New Roman"/>
          <w:szCs w:val="21"/>
          <w:rPrChange w:id="1" w:author="Y L" w:date="2019-04-11T16:03:00Z">
            <w:rPr>
              <w:rFonts w:ascii="黑体" w:eastAsia="黑体" w:hAnsi="黑体" w:cs="Times New Roman"/>
              <w:szCs w:val="24"/>
            </w:rPr>
          </w:rPrChange>
        </w:rPr>
      </w:pPr>
      <w:r w:rsidRPr="00353EB7">
        <w:rPr>
          <w:rFonts w:ascii="宋体" w:eastAsia="宋体" w:hAnsi="宋体" w:cs="Times New Roman" w:hint="eastAsia"/>
          <w:szCs w:val="21"/>
          <w:rPrChange w:id="2" w:author="Y L" w:date="2019-04-11T16:03:00Z">
            <w:rPr>
              <w:rFonts w:ascii="黑体" w:eastAsia="黑体" w:hAnsi="黑体" w:cs="Times New Roman" w:hint="eastAsia"/>
              <w:szCs w:val="24"/>
            </w:rPr>
          </w:rPrChange>
        </w:rPr>
        <w:t>李雯静</w:t>
      </w:r>
      <w:r w:rsidR="0040488B" w:rsidRPr="0040488B">
        <w:rPr>
          <w:rFonts w:ascii="宋体" w:eastAsia="宋体" w:hAnsi="宋体" w:cs="Times New Roman" w:hint="eastAsia"/>
          <w:szCs w:val="21"/>
          <w:vertAlign w:val="superscript"/>
        </w:rPr>
        <w:t>1</w:t>
      </w:r>
      <w:r w:rsidR="0040488B" w:rsidRPr="0040488B">
        <w:rPr>
          <w:rFonts w:ascii="宋体" w:eastAsia="宋体" w:hAnsi="宋体" w:cs="Times New Roman"/>
          <w:szCs w:val="21"/>
          <w:vertAlign w:val="superscript"/>
        </w:rPr>
        <w:t>23</w:t>
      </w:r>
      <w:r w:rsidR="00353EB7">
        <w:rPr>
          <w:rFonts w:ascii="宋体" w:eastAsia="宋体" w:hAnsi="宋体" w:cs="Times New Roman"/>
          <w:szCs w:val="21"/>
          <w:vertAlign w:val="superscript"/>
        </w:rPr>
        <w:t xml:space="preserve"> </w:t>
      </w:r>
      <w:r w:rsidR="00353EB7" w:rsidRPr="00353EB7">
        <w:rPr>
          <w:rFonts w:ascii="宋体" w:eastAsia="宋体" w:hAnsi="宋体" w:cs="Times New Roman" w:hint="eastAsia"/>
          <w:sz w:val="18"/>
          <w:szCs w:val="18"/>
        </w:rPr>
        <w:t>教授</w:t>
      </w:r>
      <w:r w:rsidRPr="00353EB7">
        <w:rPr>
          <w:rFonts w:ascii="宋体" w:eastAsia="宋体" w:hAnsi="宋体" w:cs="Times New Roman" w:hint="eastAsia"/>
          <w:szCs w:val="21"/>
          <w:rPrChange w:id="3" w:author="Y L" w:date="2019-04-11T16:03:00Z">
            <w:rPr>
              <w:rFonts w:ascii="黑体" w:eastAsia="黑体" w:hAnsi="黑体" w:cs="Times New Roman" w:hint="eastAsia"/>
              <w:szCs w:val="24"/>
            </w:rPr>
          </w:rPrChange>
        </w:rPr>
        <w:t>，</w:t>
      </w:r>
      <w:r w:rsidRPr="00353EB7">
        <w:rPr>
          <w:rFonts w:ascii="宋体" w:eastAsia="宋体" w:hAnsi="宋体" w:cs="Times New Roman"/>
          <w:szCs w:val="21"/>
          <w:rPrChange w:id="4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 xml:space="preserve">刘 </w:t>
      </w:r>
      <w:proofErr w:type="gramStart"/>
      <w:r w:rsidRPr="00353EB7">
        <w:rPr>
          <w:rFonts w:ascii="宋体" w:eastAsia="宋体" w:hAnsi="宋体" w:cs="Times New Roman"/>
          <w:szCs w:val="21"/>
          <w:rPrChange w:id="5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>怡</w:t>
      </w:r>
      <w:proofErr w:type="gramEnd"/>
      <w:r w:rsidR="0040488B" w:rsidRPr="0040488B">
        <w:rPr>
          <w:rFonts w:ascii="宋体" w:eastAsia="宋体" w:hAnsi="宋体" w:cs="Times New Roman" w:hint="eastAsia"/>
          <w:szCs w:val="21"/>
          <w:vertAlign w:val="superscript"/>
        </w:rPr>
        <w:t>1</w:t>
      </w:r>
      <w:r w:rsidR="0040488B" w:rsidRPr="0040488B">
        <w:rPr>
          <w:rFonts w:ascii="宋体" w:eastAsia="宋体" w:hAnsi="宋体" w:cs="Times New Roman"/>
          <w:szCs w:val="21"/>
          <w:vertAlign w:val="superscript"/>
        </w:rPr>
        <w:t>2</w:t>
      </w:r>
      <w:r w:rsidR="00A84469" w:rsidRPr="00353EB7">
        <w:rPr>
          <w:rFonts w:ascii="宋体" w:eastAsia="宋体" w:hAnsi="宋体" w:cs="Times New Roman"/>
          <w:szCs w:val="21"/>
        </w:rPr>
        <w:t>，尹东</w:t>
      </w:r>
      <w:r w:rsidR="0040488B" w:rsidRPr="0040488B">
        <w:rPr>
          <w:rFonts w:ascii="宋体" w:eastAsia="宋体" w:hAnsi="宋体" w:cs="Times New Roman" w:hint="eastAsia"/>
          <w:szCs w:val="21"/>
          <w:vertAlign w:val="superscript"/>
        </w:rPr>
        <w:t>1</w:t>
      </w:r>
    </w:p>
    <w:p w14:paraId="1A143627" w14:textId="2B16D04D" w:rsidR="00040AAD" w:rsidRPr="00186728" w:rsidRDefault="00055B62" w:rsidP="00186728">
      <w:pPr>
        <w:jc w:val="center"/>
        <w:rPr>
          <w:rFonts w:ascii="Times New Roman" w:eastAsia="仿宋" w:hAnsi="Times New Roman" w:cs="Times New Roman"/>
          <w:sz w:val="18"/>
          <w:szCs w:val="18"/>
        </w:rPr>
      </w:pPr>
      <w:r w:rsidRPr="00186728">
        <w:rPr>
          <w:rFonts w:ascii="Times New Roman" w:eastAsia="仿宋" w:hAnsi="Times New Roman" w:cs="Times New Roman"/>
          <w:sz w:val="18"/>
          <w:szCs w:val="18"/>
        </w:rPr>
        <w:t>（</w:t>
      </w:r>
      <w:r w:rsidRPr="00186728">
        <w:rPr>
          <w:rFonts w:ascii="Times New Roman" w:eastAsia="仿宋" w:hAnsi="Times New Roman" w:cs="Times New Roman"/>
          <w:sz w:val="18"/>
          <w:szCs w:val="18"/>
        </w:rPr>
        <w:t>1.</w:t>
      </w:r>
      <w:r w:rsidR="00040AAD" w:rsidRPr="00186728">
        <w:rPr>
          <w:rFonts w:ascii="Times New Roman" w:eastAsia="仿宋" w:hAnsi="Times New Roman" w:cs="Times New Roman"/>
          <w:sz w:val="18"/>
          <w:szCs w:val="18"/>
          <w:rPrChange w:id="6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>武汉科技大学</w:t>
      </w:r>
      <w:r w:rsidR="00040AAD" w:rsidRPr="00186728">
        <w:rPr>
          <w:rFonts w:ascii="Times New Roman" w:eastAsia="仿宋" w:hAnsi="Times New Roman" w:cs="Times New Roman"/>
          <w:sz w:val="18"/>
          <w:szCs w:val="18"/>
          <w:rPrChange w:id="7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 xml:space="preserve"> </w:t>
      </w:r>
      <w:r w:rsidR="00040AAD" w:rsidRPr="00186728">
        <w:rPr>
          <w:rFonts w:ascii="Times New Roman" w:eastAsia="仿宋" w:hAnsi="Times New Roman" w:cs="Times New Roman"/>
          <w:sz w:val="18"/>
          <w:szCs w:val="18"/>
          <w:rPrChange w:id="8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>资源与环境工程学院，武汉，</w:t>
      </w:r>
      <w:r w:rsidR="00040AAD" w:rsidRPr="00186728">
        <w:rPr>
          <w:rFonts w:ascii="Times New Roman" w:eastAsia="仿宋" w:hAnsi="Times New Roman" w:cs="Times New Roman"/>
          <w:sz w:val="18"/>
          <w:szCs w:val="18"/>
          <w:rPrChange w:id="9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>430081</w:t>
      </w:r>
      <w:r w:rsidR="00186728">
        <w:rPr>
          <w:rFonts w:ascii="Times New Roman" w:eastAsia="仿宋" w:hAnsi="Times New Roman" w:cs="Times New Roman" w:hint="eastAsia"/>
          <w:sz w:val="18"/>
          <w:szCs w:val="18"/>
        </w:rPr>
        <w:t xml:space="preserve"> </w:t>
      </w:r>
      <w:r w:rsidRPr="00186728">
        <w:rPr>
          <w:rFonts w:ascii="Times New Roman" w:eastAsia="仿宋" w:hAnsi="Times New Roman" w:cs="Times New Roman"/>
          <w:sz w:val="18"/>
          <w:szCs w:val="18"/>
        </w:rPr>
        <w:t>2.</w:t>
      </w:r>
      <w:r w:rsidR="00A84469" w:rsidRPr="00186728">
        <w:rPr>
          <w:rFonts w:ascii="Times New Roman" w:eastAsia="仿宋" w:hAnsi="Times New Roman" w:cs="Times New Roman"/>
          <w:sz w:val="18"/>
          <w:szCs w:val="18"/>
        </w:rPr>
        <w:t>资源环境空间信息技术研究所</w:t>
      </w:r>
      <w:r w:rsidR="00353EB7" w:rsidRPr="00186728">
        <w:rPr>
          <w:rFonts w:ascii="Times New Roman" w:eastAsia="仿宋" w:hAnsi="Times New Roman" w:cs="Times New Roman"/>
          <w:sz w:val="18"/>
          <w:szCs w:val="18"/>
        </w:rPr>
        <w:t>，武汉，</w:t>
      </w:r>
      <w:r w:rsidR="00353EB7" w:rsidRPr="00186728">
        <w:rPr>
          <w:rFonts w:ascii="Times New Roman" w:eastAsia="仿宋" w:hAnsi="Times New Roman" w:cs="Times New Roman"/>
          <w:sz w:val="18"/>
          <w:szCs w:val="18"/>
        </w:rPr>
        <w:t>430081</w:t>
      </w:r>
      <w:r w:rsidR="00564BDA">
        <w:rPr>
          <w:rFonts w:ascii="Times New Roman" w:eastAsia="仿宋" w:hAnsi="Times New Roman" w:cs="Times New Roman"/>
          <w:sz w:val="18"/>
          <w:szCs w:val="18"/>
        </w:rPr>
        <w:t xml:space="preserve"> 3.</w:t>
      </w:r>
      <w:r w:rsidR="00564BDA">
        <w:rPr>
          <w:rFonts w:ascii="Times New Roman" w:eastAsia="仿宋" w:hAnsi="Times New Roman" w:cs="Times New Roman" w:hint="eastAsia"/>
          <w:sz w:val="18"/>
          <w:szCs w:val="18"/>
        </w:rPr>
        <w:t>冶金矿产资源高效利用</w:t>
      </w:r>
      <w:proofErr w:type="gramStart"/>
      <w:r w:rsidR="00564BDA">
        <w:rPr>
          <w:rFonts w:ascii="Times New Roman" w:eastAsia="仿宋" w:hAnsi="Times New Roman" w:cs="Times New Roman" w:hint="eastAsia"/>
          <w:sz w:val="18"/>
          <w:szCs w:val="18"/>
        </w:rPr>
        <w:t>与造块湖北省</w:t>
      </w:r>
      <w:proofErr w:type="gramEnd"/>
      <w:r w:rsidR="00564BDA">
        <w:rPr>
          <w:rFonts w:ascii="Times New Roman" w:eastAsia="仿宋" w:hAnsi="Times New Roman" w:cs="Times New Roman" w:hint="eastAsia"/>
          <w:sz w:val="18"/>
          <w:szCs w:val="18"/>
        </w:rPr>
        <w:t>重点实验室</w:t>
      </w:r>
      <w:r w:rsidR="00564BDA">
        <w:rPr>
          <w:rFonts w:ascii="Times New Roman" w:eastAsia="仿宋" w:hAnsi="Times New Roman" w:cs="Times New Roman" w:hint="eastAsia"/>
          <w:sz w:val="18"/>
          <w:szCs w:val="18"/>
        </w:rPr>
        <w:t>,</w:t>
      </w:r>
      <w:r w:rsidR="00564BDA" w:rsidRPr="00564BDA">
        <w:rPr>
          <w:rFonts w:ascii="Times New Roman" w:eastAsia="仿宋" w:hAnsi="Times New Roman" w:cs="Times New Roman"/>
          <w:sz w:val="18"/>
          <w:szCs w:val="18"/>
        </w:rPr>
        <w:t xml:space="preserve"> </w:t>
      </w:r>
      <w:r w:rsidR="00564BDA" w:rsidRPr="00186728">
        <w:rPr>
          <w:rFonts w:ascii="Times New Roman" w:eastAsia="仿宋" w:hAnsi="Times New Roman" w:cs="Times New Roman"/>
          <w:sz w:val="18"/>
          <w:szCs w:val="18"/>
        </w:rPr>
        <w:t>武汉，</w:t>
      </w:r>
      <w:r w:rsidR="00564BDA" w:rsidRPr="00186728">
        <w:rPr>
          <w:rFonts w:ascii="Times New Roman" w:eastAsia="仿宋" w:hAnsi="Times New Roman" w:cs="Times New Roman"/>
          <w:sz w:val="18"/>
          <w:szCs w:val="18"/>
        </w:rPr>
        <w:t>430081</w:t>
      </w:r>
      <w:r w:rsidR="00040AAD" w:rsidRPr="00186728">
        <w:rPr>
          <w:rFonts w:ascii="Times New Roman" w:eastAsia="仿宋" w:hAnsi="Times New Roman" w:cs="Times New Roman"/>
          <w:sz w:val="18"/>
          <w:szCs w:val="18"/>
          <w:rPrChange w:id="10" w:author="Y L" w:date="2019-04-11T16:03:00Z">
            <w:rPr>
              <w:rFonts w:ascii="黑体" w:eastAsia="黑体" w:hAnsi="黑体" w:cs="Times New Roman"/>
              <w:szCs w:val="24"/>
            </w:rPr>
          </w:rPrChange>
        </w:rPr>
        <w:t>）</w:t>
      </w:r>
    </w:p>
    <w:p w14:paraId="0CE8CB40" w14:textId="0C41E09F" w:rsidR="00F2207D" w:rsidRPr="00F2207D" w:rsidRDefault="00F2207D" w:rsidP="00F2207D">
      <w:pPr>
        <w:rPr>
          <w:rFonts w:ascii="宋体" w:eastAsia="宋体" w:hAnsi="宋体" w:cs="Times New Roman"/>
          <w:bCs/>
          <w:sz w:val="18"/>
          <w:szCs w:val="18"/>
        </w:rPr>
      </w:pPr>
      <w:r w:rsidRPr="00F2207D">
        <w:rPr>
          <w:rFonts w:ascii="宋体" w:eastAsia="宋体" w:hAnsi="宋体" w:cs="Times New Roman"/>
          <w:bCs/>
          <w:sz w:val="18"/>
          <w:szCs w:val="18"/>
        </w:rPr>
        <w:t>收稿日期：</w:t>
      </w:r>
      <w:r w:rsidRPr="00F2207D">
        <w:rPr>
          <w:rFonts w:ascii="宋体" w:eastAsia="宋体" w:hAnsi="宋体" w:cs="Times New Roman"/>
          <w:bCs/>
          <w:color w:val="FF0000"/>
          <w:sz w:val="18"/>
          <w:szCs w:val="18"/>
        </w:rPr>
        <w:t xml:space="preserve">  </w:t>
      </w:r>
      <w:r>
        <w:rPr>
          <w:rFonts w:ascii="宋体" w:eastAsia="宋体" w:hAnsi="宋体" w:cs="Times New Roman"/>
          <w:bCs/>
          <w:color w:val="FF0000"/>
          <w:sz w:val="18"/>
          <w:szCs w:val="18"/>
        </w:rPr>
        <w:t xml:space="preserve">          </w:t>
      </w:r>
      <w:r w:rsidRPr="00F2207D">
        <w:rPr>
          <w:rFonts w:ascii="宋体" w:eastAsia="宋体" w:hAnsi="宋体" w:cs="Times New Roman"/>
          <w:bCs/>
          <w:color w:val="FF0000"/>
          <w:sz w:val="18"/>
          <w:szCs w:val="18"/>
        </w:rPr>
        <w:t xml:space="preserve"> </w:t>
      </w:r>
      <w:proofErr w:type="gramStart"/>
      <w:r w:rsidRPr="00F2207D">
        <w:rPr>
          <w:rFonts w:ascii="宋体" w:eastAsia="宋体" w:hAnsi="宋体" w:cs="Times New Roman"/>
          <w:bCs/>
          <w:sz w:val="18"/>
          <w:szCs w:val="18"/>
        </w:rPr>
        <w:t>修稿日期</w:t>
      </w:r>
      <w:proofErr w:type="gramEnd"/>
      <w:r w:rsidRPr="00F2207D">
        <w:rPr>
          <w:rFonts w:ascii="宋体" w:eastAsia="宋体" w:hAnsi="宋体" w:cs="Times New Roman"/>
          <w:bCs/>
          <w:sz w:val="18"/>
          <w:szCs w:val="18"/>
        </w:rPr>
        <w:t>：</w:t>
      </w:r>
      <w:r w:rsidRPr="00F2207D">
        <w:rPr>
          <w:rFonts w:ascii="宋体" w:eastAsia="宋体" w:hAnsi="宋体" w:cs="Times New Roman"/>
          <w:bCs/>
          <w:color w:val="FF0000"/>
          <w:sz w:val="18"/>
          <w:szCs w:val="18"/>
        </w:rPr>
        <w:t xml:space="preserve"> </w:t>
      </w:r>
    </w:p>
    <w:p w14:paraId="59CA0A36" w14:textId="181BC5C1" w:rsidR="00F2207D" w:rsidRPr="00F2207D" w:rsidRDefault="00F2207D" w:rsidP="00F2207D">
      <w:pPr>
        <w:rPr>
          <w:rFonts w:ascii="宋体" w:eastAsia="宋体" w:hAnsi="宋体" w:cs="Times New Roman"/>
          <w:bCs/>
          <w:sz w:val="18"/>
          <w:szCs w:val="18"/>
        </w:rPr>
      </w:pPr>
      <w:r w:rsidRPr="00F2207D">
        <w:rPr>
          <w:rFonts w:ascii="宋体" w:eastAsia="宋体" w:hAnsi="宋体" w:cs="Times New Roman"/>
          <w:bCs/>
          <w:sz w:val="18"/>
          <w:szCs w:val="18"/>
        </w:rPr>
        <w:t>学科分类与代码</w:t>
      </w:r>
      <w:r w:rsidRPr="009E1FA6">
        <w:rPr>
          <w:rFonts w:ascii="宋体" w:eastAsia="宋体" w:hAnsi="宋体" w:cs="Times New Roman"/>
          <w:bCs/>
          <w:sz w:val="18"/>
          <w:szCs w:val="18"/>
        </w:rPr>
        <w:t>：620</w:t>
      </w:r>
      <w:r w:rsidR="009E1FA6">
        <w:rPr>
          <w:rFonts w:ascii="宋体" w:eastAsia="宋体" w:hAnsi="宋体" w:cs="Times New Roman"/>
          <w:bCs/>
          <w:sz w:val="18"/>
          <w:szCs w:val="18"/>
        </w:rPr>
        <w:t>8040</w:t>
      </w:r>
      <w:r w:rsidRPr="009E1FA6">
        <w:rPr>
          <w:rFonts w:ascii="宋体" w:eastAsia="宋体" w:hAnsi="宋体" w:cs="Times New Roman"/>
          <w:bCs/>
          <w:sz w:val="18"/>
          <w:szCs w:val="18"/>
        </w:rPr>
        <w:t>（</w:t>
      </w:r>
      <w:r w:rsidR="009E1FA6">
        <w:rPr>
          <w:rFonts w:ascii="宋体" w:eastAsia="宋体" w:hAnsi="宋体" w:cs="Times New Roman" w:hint="eastAsia"/>
          <w:bCs/>
          <w:sz w:val="18"/>
          <w:szCs w:val="18"/>
        </w:rPr>
        <w:t>应急救援</w:t>
      </w:r>
      <w:r w:rsidRPr="009E1FA6">
        <w:rPr>
          <w:rFonts w:ascii="宋体" w:eastAsia="宋体" w:hAnsi="宋体" w:cs="Times New Roman"/>
          <w:bCs/>
          <w:sz w:val="18"/>
          <w:szCs w:val="18"/>
        </w:rPr>
        <w:t xml:space="preserve">） </w:t>
      </w:r>
      <w:r w:rsidRPr="00F2207D">
        <w:rPr>
          <w:rFonts w:ascii="宋体" w:eastAsia="宋体" w:hAnsi="宋体" w:cs="Times New Roman"/>
          <w:bCs/>
          <w:sz w:val="18"/>
          <w:szCs w:val="18"/>
        </w:rPr>
        <w:t xml:space="preserve">     </w:t>
      </w:r>
      <w:r w:rsidRPr="00F2207D">
        <w:rPr>
          <w:rFonts w:ascii="宋体" w:eastAsia="宋体" w:hAnsi="宋体" w:cs="Times New Roman"/>
          <w:bCs/>
          <w:sz w:val="18"/>
          <w:szCs w:val="18"/>
        </w:rPr>
        <w:tab/>
        <w:t>中图分类号</w:t>
      </w:r>
      <w:r w:rsidRPr="009E1FA6">
        <w:rPr>
          <w:rFonts w:ascii="宋体" w:eastAsia="宋体" w:hAnsi="宋体" w:cs="Times New Roman"/>
          <w:bCs/>
          <w:sz w:val="18"/>
          <w:szCs w:val="18"/>
        </w:rPr>
        <w:t>：X9</w:t>
      </w:r>
      <w:r w:rsidR="009E1FA6" w:rsidRPr="009E1FA6">
        <w:rPr>
          <w:rFonts w:ascii="宋体" w:eastAsia="宋体" w:hAnsi="宋体" w:cs="Times New Roman"/>
          <w:bCs/>
          <w:sz w:val="18"/>
          <w:szCs w:val="18"/>
        </w:rPr>
        <w:t>36</w:t>
      </w:r>
      <w:r w:rsidRPr="009E1FA6">
        <w:rPr>
          <w:rFonts w:ascii="宋体" w:eastAsia="宋体" w:hAnsi="宋体" w:cs="Times New Roman"/>
          <w:bCs/>
          <w:sz w:val="18"/>
          <w:szCs w:val="18"/>
        </w:rPr>
        <w:t xml:space="preserve">   </w:t>
      </w:r>
      <w:r w:rsidRPr="00F2207D">
        <w:rPr>
          <w:rFonts w:ascii="宋体" w:eastAsia="宋体" w:hAnsi="宋体" w:cs="Times New Roman"/>
          <w:bCs/>
          <w:sz w:val="18"/>
          <w:szCs w:val="18"/>
        </w:rPr>
        <w:t xml:space="preserve">        </w:t>
      </w:r>
      <w:r w:rsidRPr="00F2207D">
        <w:rPr>
          <w:rFonts w:ascii="宋体" w:eastAsia="宋体" w:hAnsi="宋体" w:cs="Times New Roman"/>
          <w:bCs/>
          <w:sz w:val="18"/>
          <w:szCs w:val="18"/>
        </w:rPr>
        <w:tab/>
        <w:t>文献标志码：A</w:t>
      </w:r>
    </w:p>
    <w:p w14:paraId="2D974D09" w14:textId="2FEBC044" w:rsidR="008B642B" w:rsidRPr="00353EB7" w:rsidRDefault="00652AE1" w:rsidP="00353EB7">
      <w:pPr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黑体" w:hAnsi="Times New Roman" w:cs="Times New Roman"/>
          <w:b/>
          <w:bCs/>
          <w:szCs w:val="21"/>
        </w:rPr>
        <w:t>摘</w:t>
      </w:r>
      <w:r w:rsidRPr="00353EB7">
        <w:rPr>
          <w:rFonts w:ascii="Times New Roman" w:eastAsia="黑体" w:hAnsi="Times New Roman" w:cs="Times New Roman"/>
          <w:b/>
          <w:bCs/>
          <w:szCs w:val="21"/>
        </w:rPr>
        <w:t xml:space="preserve"> </w:t>
      </w:r>
      <w:r w:rsidRPr="00353EB7">
        <w:rPr>
          <w:rFonts w:ascii="Times New Roman" w:eastAsia="黑体" w:hAnsi="Times New Roman" w:cs="Times New Roman"/>
          <w:b/>
          <w:bCs/>
          <w:szCs w:val="21"/>
        </w:rPr>
        <w:t>要：</w:t>
      </w:r>
      <w:r w:rsidR="004B5A9E" w:rsidRPr="00353EB7">
        <w:rPr>
          <w:rFonts w:ascii="Times New Roman" w:eastAsia="宋体" w:hAnsi="Times New Roman" w:cs="Times New Roman"/>
          <w:szCs w:val="21"/>
        </w:rPr>
        <w:t>为</w:t>
      </w:r>
      <w:r w:rsidR="003036A5" w:rsidRPr="00353EB7">
        <w:rPr>
          <w:rFonts w:ascii="Times New Roman" w:eastAsia="宋体" w:hAnsi="Times New Roman" w:cs="Times New Roman"/>
          <w:szCs w:val="21"/>
        </w:rPr>
        <w:t>保证数据质量，</w:t>
      </w:r>
      <w:r w:rsidR="004B5A9E" w:rsidRPr="00353EB7">
        <w:rPr>
          <w:rFonts w:ascii="Times New Roman" w:eastAsia="宋体" w:hAnsi="Times New Roman" w:cs="Times New Roman"/>
          <w:szCs w:val="21"/>
        </w:rPr>
        <w:t>提高矿井火灾逃生路径规划效率，</w:t>
      </w:r>
      <w:r w:rsidR="00452EEE" w:rsidRPr="00353EB7">
        <w:rPr>
          <w:rFonts w:ascii="Times New Roman" w:eastAsia="宋体" w:hAnsi="Times New Roman" w:cs="Times New Roman"/>
          <w:szCs w:val="21"/>
        </w:rPr>
        <w:t>提出</w:t>
      </w:r>
      <w:r w:rsidR="004B5A9E" w:rsidRPr="00353EB7">
        <w:rPr>
          <w:rFonts w:ascii="Times New Roman" w:eastAsia="宋体" w:hAnsi="Times New Roman" w:cs="Times New Roman"/>
          <w:szCs w:val="21"/>
        </w:rPr>
        <w:t>了一种基于信息熵的矿井火灾逃生路线规划</w:t>
      </w:r>
      <w:r w:rsidR="00452EEE" w:rsidRPr="00353EB7">
        <w:rPr>
          <w:rFonts w:ascii="Times New Roman" w:eastAsia="宋体" w:hAnsi="Times New Roman" w:cs="Times New Roman"/>
          <w:szCs w:val="21"/>
        </w:rPr>
        <w:t>方法</w:t>
      </w:r>
      <w:r w:rsidR="004B5A9E" w:rsidRPr="00353EB7">
        <w:rPr>
          <w:rFonts w:ascii="Times New Roman" w:eastAsia="宋体" w:hAnsi="Times New Roman" w:cs="Times New Roman"/>
          <w:szCs w:val="21"/>
        </w:rPr>
        <w:t>。首先，确定矿井火灾发生时，</w:t>
      </w:r>
      <w:r w:rsidR="007F1CE0" w:rsidRPr="00353EB7">
        <w:rPr>
          <w:rFonts w:ascii="Times New Roman" w:eastAsia="宋体" w:hAnsi="Times New Roman" w:cs="Times New Roman"/>
          <w:szCs w:val="21"/>
        </w:rPr>
        <w:t>矿井</w:t>
      </w:r>
      <w:r w:rsidR="004B5A9E" w:rsidRPr="00353EB7">
        <w:rPr>
          <w:rFonts w:ascii="Times New Roman" w:eastAsia="宋体" w:hAnsi="Times New Roman" w:cs="Times New Roman"/>
          <w:szCs w:val="21"/>
        </w:rPr>
        <w:t>人员逃生的影响</w:t>
      </w:r>
      <w:r w:rsidR="003036A5" w:rsidRPr="00353EB7">
        <w:rPr>
          <w:rFonts w:ascii="Times New Roman" w:eastAsia="宋体" w:hAnsi="Times New Roman" w:cs="Times New Roman"/>
          <w:szCs w:val="21"/>
        </w:rPr>
        <w:t>因素</w:t>
      </w:r>
      <w:r w:rsidR="004B5A9E" w:rsidRPr="00353EB7">
        <w:rPr>
          <w:rFonts w:ascii="Times New Roman" w:eastAsia="宋体" w:hAnsi="Times New Roman" w:cs="Times New Roman"/>
          <w:szCs w:val="21"/>
        </w:rPr>
        <w:t>；其次，建立巷道网络的三维模型，利用</w:t>
      </w:r>
      <w:proofErr w:type="spellStart"/>
      <w:r w:rsidR="003036A5" w:rsidRPr="00353EB7">
        <w:rPr>
          <w:rFonts w:ascii="Times New Roman" w:eastAsia="宋体" w:hAnsi="Times New Roman" w:cs="Times New Roman"/>
          <w:szCs w:val="21"/>
        </w:rPr>
        <w:t>Pyrosim</w:t>
      </w:r>
      <w:proofErr w:type="spellEnd"/>
      <w:r w:rsidR="004B5A9E" w:rsidRPr="00353EB7">
        <w:rPr>
          <w:rFonts w:ascii="Times New Roman" w:eastAsia="宋体" w:hAnsi="Times New Roman" w:cs="Times New Roman"/>
          <w:szCs w:val="21"/>
        </w:rPr>
        <w:t>软件对巷道火灾进行模拟，</w:t>
      </w:r>
      <w:r w:rsidR="007F1CE0" w:rsidRPr="00353EB7">
        <w:rPr>
          <w:rFonts w:ascii="Times New Roman" w:eastAsia="宋体" w:hAnsi="Times New Roman" w:cs="Times New Roman"/>
          <w:szCs w:val="21"/>
        </w:rPr>
        <w:t>解算</w:t>
      </w:r>
      <w:r w:rsidR="00452EEE" w:rsidRPr="00353EB7">
        <w:rPr>
          <w:rFonts w:ascii="Times New Roman" w:eastAsia="宋体" w:hAnsi="Times New Roman" w:cs="Times New Roman"/>
          <w:szCs w:val="21"/>
        </w:rPr>
        <w:t>不同</w:t>
      </w:r>
      <w:r w:rsidR="004B5A9E" w:rsidRPr="00353EB7">
        <w:rPr>
          <w:rFonts w:ascii="Times New Roman" w:eastAsia="宋体" w:hAnsi="Times New Roman" w:cs="Times New Roman"/>
          <w:szCs w:val="21"/>
        </w:rPr>
        <w:t>火灾</w:t>
      </w:r>
      <w:r w:rsidR="00452EEE" w:rsidRPr="00353EB7">
        <w:rPr>
          <w:rFonts w:ascii="Times New Roman" w:eastAsia="宋体" w:hAnsi="Times New Roman" w:cs="Times New Roman"/>
          <w:szCs w:val="21"/>
        </w:rPr>
        <w:t>情况下</w:t>
      </w:r>
      <w:r w:rsidR="004B5A9E" w:rsidRPr="00353EB7">
        <w:rPr>
          <w:rFonts w:ascii="Times New Roman" w:eastAsia="宋体" w:hAnsi="Times New Roman" w:cs="Times New Roman"/>
          <w:szCs w:val="21"/>
        </w:rPr>
        <w:t>，巷道中风速、温度以及烟气质量等因素的变化；然后，根据火灾的模拟结果，</w:t>
      </w:r>
      <w:r w:rsidR="007F1CE0" w:rsidRPr="00353EB7">
        <w:rPr>
          <w:rFonts w:ascii="Times New Roman" w:eastAsia="宋体" w:hAnsi="Times New Roman" w:cs="Times New Roman"/>
          <w:szCs w:val="21"/>
        </w:rPr>
        <w:t>利用</w:t>
      </w:r>
      <w:r w:rsidR="004B5A9E" w:rsidRPr="00353EB7">
        <w:rPr>
          <w:rFonts w:ascii="Times New Roman" w:eastAsia="宋体" w:hAnsi="Times New Roman" w:cs="Times New Roman"/>
          <w:szCs w:val="21"/>
        </w:rPr>
        <w:t>信息熵模型</w:t>
      </w:r>
      <w:r w:rsidR="004E64BF" w:rsidRPr="00353EB7">
        <w:rPr>
          <w:rFonts w:ascii="Times New Roman" w:eastAsia="宋体" w:hAnsi="Times New Roman" w:cs="Times New Roman"/>
          <w:szCs w:val="21"/>
        </w:rPr>
        <w:t>，确定矿井火灾时期巷道的当量长度，并利用</w:t>
      </w:r>
      <w:r w:rsidR="004E64BF" w:rsidRPr="00353EB7">
        <w:rPr>
          <w:rFonts w:ascii="Times New Roman" w:eastAsia="宋体" w:hAnsi="Times New Roman" w:cs="Times New Roman"/>
          <w:szCs w:val="21"/>
        </w:rPr>
        <w:t>Dijkstra</w:t>
      </w:r>
      <w:r w:rsidR="004E64BF" w:rsidRPr="00353EB7">
        <w:rPr>
          <w:rFonts w:ascii="Times New Roman" w:eastAsia="宋体" w:hAnsi="Times New Roman" w:cs="Times New Roman"/>
          <w:szCs w:val="21"/>
        </w:rPr>
        <w:t>算法</w:t>
      </w:r>
      <w:r w:rsidR="003036A5" w:rsidRPr="00353EB7">
        <w:rPr>
          <w:rFonts w:ascii="Times New Roman" w:eastAsia="宋体" w:hAnsi="Times New Roman" w:cs="Times New Roman"/>
          <w:szCs w:val="21"/>
        </w:rPr>
        <w:t>求解</w:t>
      </w:r>
      <w:r w:rsidR="007F1CE0" w:rsidRPr="00353EB7">
        <w:rPr>
          <w:rFonts w:ascii="Times New Roman" w:eastAsia="宋体" w:hAnsi="Times New Roman" w:cs="Times New Roman"/>
          <w:szCs w:val="21"/>
        </w:rPr>
        <w:t>矿井</w:t>
      </w:r>
      <w:r w:rsidR="004E64BF" w:rsidRPr="00353EB7">
        <w:rPr>
          <w:rFonts w:ascii="Times New Roman" w:eastAsia="宋体" w:hAnsi="Times New Roman" w:cs="Times New Roman"/>
          <w:szCs w:val="21"/>
        </w:rPr>
        <w:t>人员</w:t>
      </w:r>
      <w:r w:rsidR="007F1CE0" w:rsidRPr="00353EB7">
        <w:rPr>
          <w:rFonts w:ascii="Times New Roman" w:eastAsia="宋体" w:hAnsi="Times New Roman" w:cs="Times New Roman"/>
          <w:szCs w:val="21"/>
        </w:rPr>
        <w:t>的最优</w:t>
      </w:r>
      <w:r w:rsidR="004E64BF" w:rsidRPr="00353EB7">
        <w:rPr>
          <w:rFonts w:ascii="Times New Roman" w:eastAsia="宋体" w:hAnsi="Times New Roman" w:cs="Times New Roman"/>
          <w:szCs w:val="21"/>
        </w:rPr>
        <w:t>逃生路径；最后，以国内某矿山为例，分别用</w:t>
      </w:r>
      <w:r w:rsidR="00353EB7">
        <w:rPr>
          <w:rFonts w:ascii="Times New Roman" w:eastAsia="宋体" w:hAnsi="Times New Roman" w:cs="Times New Roman" w:hint="eastAsia"/>
          <w:szCs w:val="21"/>
        </w:rPr>
        <w:t>该</w:t>
      </w:r>
      <w:r w:rsidR="004E64BF" w:rsidRPr="00353EB7">
        <w:rPr>
          <w:rFonts w:ascii="Times New Roman" w:eastAsia="宋体" w:hAnsi="Times New Roman" w:cs="Times New Roman"/>
          <w:szCs w:val="21"/>
        </w:rPr>
        <w:t>方法和传统方法对该矿山进行逃生路径规划，结果表明：</w:t>
      </w:r>
      <w:r w:rsidR="007F1CE0" w:rsidRPr="00353EB7">
        <w:rPr>
          <w:rFonts w:ascii="Times New Roman" w:eastAsia="宋体" w:hAnsi="Times New Roman" w:cs="Times New Roman"/>
          <w:szCs w:val="21"/>
        </w:rPr>
        <w:t>在进行矿井火灾最优逃生路径规划时，</w:t>
      </w:r>
      <w:r w:rsidR="00353EB7">
        <w:rPr>
          <w:rFonts w:ascii="Times New Roman" w:eastAsia="宋体" w:hAnsi="Times New Roman" w:cs="Times New Roman" w:hint="eastAsia"/>
          <w:szCs w:val="21"/>
        </w:rPr>
        <w:t>该</w:t>
      </w:r>
      <w:r w:rsidR="007F1CE0" w:rsidRPr="00353EB7">
        <w:rPr>
          <w:rFonts w:ascii="Times New Roman" w:eastAsia="宋体" w:hAnsi="Times New Roman" w:cs="Times New Roman"/>
          <w:szCs w:val="21"/>
        </w:rPr>
        <w:t>方法具有更高的效率</w:t>
      </w:r>
      <w:r w:rsidR="006D19F7" w:rsidRPr="00353EB7">
        <w:rPr>
          <w:rFonts w:ascii="Times New Roman" w:eastAsia="宋体" w:hAnsi="Times New Roman" w:cs="Times New Roman"/>
          <w:szCs w:val="21"/>
        </w:rPr>
        <w:t>和更优的路径规划结果。</w:t>
      </w:r>
    </w:p>
    <w:p w14:paraId="15A44480" w14:textId="076D682D" w:rsidR="008C7FF1" w:rsidRPr="00353EB7" w:rsidRDefault="008C7FF1" w:rsidP="00353EB7">
      <w:pPr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黑体" w:hAnsi="Times New Roman" w:cs="Times New Roman"/>
          <w:b/>
          <w:bCs/>
          <w:szCs w:val="21"/>
        </w:rPr>
        <w:t>关键词：</w:t>
      </w:r>
      <w:r w:rsidRPr="00353EB7">
        <w:rPr>
          <w:rFonts w:ascii="Times New Roman" w:eastAsia="宋体" w:hAnsi="Times New Roman" w:cs="Times New Roman"/>
          <w:szCs w:val="21"/>
        </w:rPr>
        <w:t>信息熵；</w:t>
      </w:r>
      <w:r w:rsidR="00DE3DA4">
        <w:rPr>
          <w:rFonts w:ascii="Times New Roman" w:eastAsia="宋体" w:hAnsi="Times New Roman" w:cs="Times New Roman" w:hint="eastAsia"/>
          <w:szCs w:val="21"/>
        </w:rPr>
        <w:t>影响因素；</w:t>
      </w:r>
      <w:r w:rsidR="005E7A06" w:rsidRPr="00353EB7">
        <w:rPr>
          <w:rFonts w:ascii="Times New Roman" w:eastAsia="宋体" w:hAnsi="Times New Roman" w:cs="Times New Roman"/>
          <w:szCs w:val="21"/>
        </w:rPr>
        <w:t>当量长度；</w:t>
      </w:r>
      <w:r w:rsidR="00DF4F2F" w:rsidRPr="00353EB7">
        <w:rPr>
          <w:rFonts w:ascii="Times New Roman" w:eastAsia="宋体" w:hAnsi="Times New Roman" w:cs="Times New Roman"/>
          <w:szCs w:val="21"/>
        </w:rPr>
        <w:t>矿井火灾；</w:t>
      </w:r>
      <w:r w:rsidRPr="00353EB7">
        <w:rPr>
          <w:rFonts w:ascii="Times New Roman" w:eastAsia="宋体" w:hAnsi="Times New Roman" w:cs="Times New Roman"/>
          <w:szCs w:val="21"/>
        </w:rPr>
        <w:t>路径规划</w:t>
      </w:r>
    </w:p>
    <w:p w14:paraId="2FE5DDD8" w14:textId="27FC6082" w:rsidR="00040AAD" w:rsidRPr="00353EB7" w:rsidRDefault="00040AAD" w:rsidP="00353EB7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353EB7">
        <w:rPr>
          <w:rFonts w:ascii="Times New Roman" w:eastAsia="黑体" w:hAnsi="Times New Roman" w:cs="Times New Roman"/>
          <w:sz w:val="28"/>
          <w:szCs w:val="28"/>
        </w:rPr>
        <w:t xml:space="preserve">Escape </w:t>
      </w:r>
      <w:r w:rsidR="0082753E" w:rsidRPr="00353EB7">
        <w:rPr>
          <w:rFonts w:ascii="Times New Roman" w:eastAsia="黑体" w:hAnsi="Times New Roman" w:cs="Times New Roman"/>
          <w:sz w:val="28"/>
          <w:szCs w:val="28"/>
        </w:rPr>
        <w:t>route</w:t>
      </w:r>
      <w:r w:rsidRPr="00353EB7">
        <w:rPr>
          <w:rFonts w:ascii="Times New Roman" w:eastAsia="黑体" w:hAnsi="Times New Roman" w:cs="Times New Roman"/>
          <w:sz w:val="28"/>
          <w:szCs w:val="28"/>
        </w:rPr>
        <w:t xml:space="preserve"> planning of mine fire based on information entropy model</w:t>
      </w:r>
    </w:p>
    <w:p w14:paraId="62F7D1DD" w14:textId="55C14CA0" w:rsidR="007E7C10" w:rsidRPr="00353EB7" w:rsidRDefault="007E7C10" w:rsidP="00353EB7">
      <w:pPr>
        <w:jc w:val="center"/>
        <w:rPr>
          <w:rFonts w:ascii="Times New Roman" w:eastAsia="宋体" w:hAnsi="Times New Roman" w:cs="Times New Roman"/>
          <w:iCs/>
          <w:szCs w:val="21"/>
          <w:vertAlign w:val="superscript"/>
        </w:rPr>
      </w:pPr>
      <w:r w:rsidRPr="00353EB7">
        <w:rPr>
          <w:rFonts w:ascii="Times New Roman" w:eastAsia="宋体" w:hAnsi="Times New Roman" w:cs="Times New Roman"/>
          <w:iCs/>
          <w:szCs w:val="21"/>
        </w:rPr>
        <w:t>L</w:t>
      </w:r>
      <w:r w:rsidR="00186728">
        <w:rPr>
          <w:rFonts w:ascii="Times New Roman" w:eastAsia="宋体" w:hAnsi="Times New Roman" w:cs="Times New Roman" w:hint="eastAsia"/>
          <w:iCs/>
          <w:szCs w:val="21"/>
        </w:rPr>
        <w:t>I</w:t>
      </w:r>
      <w:r w:rsidRPr="00353EB7">
        <w:rPr>
          <w:rFonts w:ascii="Times New Roman" w:eastAsia="宋体" w:hAnsi="Times New Roman" w:cs="Times New Roman"/>
          <w:iCs/>
          <w:szCs w:val="21"/>
        </w:rPr>
        <w:t xml:space="preserve"> Wen</w:t>
      </w:r>
      <w:r w:rsidR="00186728">
        <w:rPr>
          <w:rFonts w:ascii="Times New Roman" w:eastAsia="宋体" w:hAnsi="Times New Roman" w:cs="Times New Roman"/>
          <w:iCs/>
          <w:szCs w:val="21"/>
        </w:rPr>
        <w:t>-</w:t>
      </w:r>
      <w:r w:rsidRPr="00353EB7">
        <w:rPr>
          <w:rFonts w:ascii="Times New Roman" w:eastAsia="宋体" w:hAnsi="Times New Roman" w:cs="Times New Roman"/>
          <w:iCs/>
          <w:szCs w:val="21"/>
        </w:rPr>
        <w:t>jing</w:t>
      </w:r>
      <w:r w:rsidRPr="00353EB7">
        <w:rPr>
          <w:rFonts w:ascii="Times New Roman" w:eastAsia="宋体" w:hAnsi="Times New Roman" w:cs="Times New Roman"/>
          <w:iCs/>
          <w:szCs w:val="21"/>
          <w:vertAlign w:val="superscript"/>
        </w:rPr>
        <w:t>1</w:t>
      </w:r>
      <w:r w:rsidRPr="00353EB7">
        <w:rPr>
          <w:rFonts w:ascii="Times New Roman" w:eastAsia="宋体" w:hAnsi="Times New Roman" w:cs="Times New Roman"/>
          <w:iCs/>
          <w:szCs w:val="21"/>
        </w:rPr>
        <w:t>，</w:t>
      </w:r>
      <w:r w:rsidRPr="00353EB7">
        <w:rPr>
          <w:rFonts w:ascii="Times New Roman" w:eastAsia="宋体" w:hAnsi="Times New Roman" w:cs="Times New Roman"/>
          <w:iCs/>
          <w:szCs w:val="21"/>
        </w:rPr>
        <w:t>L</w:t>
      </w:r>
      <w:r w:rsidR="00186728">
        <w:rPr>
          <w:rFonts w:ascii="Times New Roman" w:eastAsia="宋体" w:hAnsi="Times New Roman" w:cs="Times New Roman" w:hint="eastAsia"/>
          <w:iCs/>
          <w:szCs w:val="21"/>
        </w:rPr>
        <w:t>IU</w:t>
      </w:r>
      <w:r w:rsidRPr="00353EB7">
        <w:rPr>
          <w:rFonts w:ascii="Times New Roman" w:eastAsia="宋体" w:hAnsi="Times New Roman" w:cs="Times New Roman"/>
          <w:iCs/>
          <w:szCs w:val="21"/>
        </w:rPr>
        <w:t xml:space="preserve"> Yi</w:t>
      </w:r>
      <w:r w:rsidR="00186728">
        <w:rPr>
          <w:rFonts w:ascii="Times New Roman" w:eastAsia="宋体" w:hAnsi="Times New Roman" w:cs="Times New Roman" w:hint="eastAsia"/>
          <w:iCs/>
          <w:szCs w:val="21"/>
        </w:rPr>
        <w:t>，</w:t>
      </w:r>
      <w:r w:rsidR="00186728">
        <w:rPr>
          <w:rFonts w:ascii="Times New Roman" w:eastAsia="宋体" w:hAnsi="Times New Roman" w:cs="Times New Roman" w:hint="eastAsia"/>
          <w:iCs/>
          <w:szCs w:val="21"/>
        </w:rPr>
        <w:t>Y</w:t>
      </w:r>
      <w:r w:rsidR="00186728">
        <w:rPr>
          <w:rFonts w:ascii="Times New Roman" w:eastAsia="宋体" w:hAnsi="Times New Roman" w:cs="Times New Roman"/>
          <w:iCs/>
          <w:szCs w:val="21"/>
        </w:rPr>
        <w:t>IN Dong</w:t>
      </w:r>
    </w:p>
    <w:p w14:paraId="6F2DBA9E" w14:textId="69B34092" w:rsidR="00055B62" w:rsidRPr="00564BDA" w:rsidRDefault="00055B62" w:rsidP="00564BDA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4BDA">
        <w:rPr>
          <w:rFonts w:ascii="Times New Roman" w:eastAsia="宋体" w:hAnsi="Times New Roman" w:cs="Times New Roman"/>
          <w:sz w:val="18"/>
          <w:szCs w:val="18"/>
        </w:rPr>
        <w:t xml:space="preserve">(1. </w:t>
      </w:r>
      <w:r w:rsidR="007E7C10" w:rsidRPr="00564BDA">
        <w:rPr>
          <w:rFonts w:ascii="Times New Roman" w:eastAsia="宋体" w:hAnsi="Times New Roman" w:cs="Times New Roman"/>
          <w:sz w:val="18"/>
          <w:szCs w:val="18"/>
        </w:rPr>
        <w:t>College of Resources and Environmental Engineering, Wuhan University of Science and Technology, Wuhan 430081, China</w:t>
      </w:r>
    </w:p>
    <w:p w14:paraId="5C6D6CF9" w14:textId="77777777" w:rsidR="00564BDA" w:rsidRPr="00564BDA" w:rsidRDefault="00055B62" w:rsidP="00186728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4BDA">
        <w:rPr>
          <w:rFonts w:ascii="Times New Roman" w:eastAsia="宋体" w:hAnsi="Times New Roman" w:cs="Times New Roman"/>
          <w:sz w:val="18"/>
          <w:szCs w:val="18"/>
        </w:rPr>
        <w:t xml:space="preserve">2. </w:t>
      </w:r>
      <w:r w:rsidR="00A84469" w:rsidRPr="00564BDA">
        <w:rPr>
          <w:rFonts w:ascii="Times New Roman" w:eastAsia="宋体" w:hAnsi="Times New Roman" w:cs="Times New Roman"/>
          <w:sz w:val="18"/>
          <w:szCs w:val="18"/>
        </w:rPr>
        <w:t>Institute of Spatial information Technology in Resource and Environment</w:t>
      </w:r>
      <w:r w:rsidR="00186728" w:rsidRPr="00564BDA">
        <w:rPr>
          <w:rFonts w:ascii="Times New Roman" w:eastAsia="宋体" w:hAnsi="Times New Roman" w:cs="Times New Roman"/>
          <w:sz w:val="18"/>
          <w:szCs w:val="18"/>
        </w:rPr>
        <w:t>, Wuhan 430081, China</w:t>
      </w:r>
    </w:p>
    <w:p w14:paraId="583AF1B6" w14:textId="71D8206A" w:rsidR="007E7C10" w:rsidRPr="00564BDA" w:rsidRDefault="00564BDA" w:rsidP="00186728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4BDA">
        <w:rPr>
          <w:rFonts w:ascii="Times New Roman" w:eastAsia="宋体" w:hAnsi="Times New Roman" w:cs="Times New Roman"/>
          <w:sz w:val="18"/>
          <w:szCs w:val="18"/>
        </w:rPr>
        <w:t>3. Key Laboratory of Rock Mechanics in Hydraulic Structural Engineering, Ministry of Education</w:t>
      </w:r>
      <w:r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564BDA">
        <w:rPr>
          <w:rFonts w:ascii="Times New Roman" w:eastAsia="宋体" w:hAnsi="Times New Roman" w:cs="Times New Roman"/>
          <w:sz w:val="18"/>
          <w:szCs w:val="18"/>
        </w:rPr>
        <w:t>Wuhan 430081, China</w:t>
      </w:r>
      <w:r w:rsidR="007E7C10" w:rsidRPr="00564BDA">
        <w:rPr>
          <w:rFonts w:ascii="Times New Roman" w:eastAsia="宋体" w:hAnsi="Times New Roman" w:cs="Times New Roman"/>
          <w:sz w:val="18"/>
          <w:szCs w:val="18"/>
        </w:rPr>
        <w:t>)</w:t>
      </w:r>
    </w:p>
    <w:p w14:paraId="334CBFB4" w14:textId="0938097F" w:rsidR="00CD736C" w:rsidRPr="00353EB7" w:rsidRDefault="007E7C10" w:rsidP="00353EB7">
      <w:pPr>
        <w:rPr>
          <w:rFonts w:ascii="Times New Roman" w:eastAsia="黑体" w:hAnsi="Times New Roman" w:cs="Times New Roman"/>
          <w:szCs w:val="21"/>
        </w:rPr>
      </w:pPr>
      <w:r w:rsidRPr="00353EB7">
        <w:rPr>
          <w:rFonts w:ascii="Times New Roman" w:eastAsia="黑体" w:hAnsi="Times New Roman" w:cs="Times New Roman"/>
          <w:b/>
          <w:bCs/>
          <w:szCs w:val="21"/>
        </w:rPr>
        <w:t>Abstract:</w:t>
      </w:r>
      <w:r w:rsidR="00DF4F2F" w:rsidRPr="00353EB7">
        <w:rPr>
          <w:rFonts w:ascii="Times New Roman" w:eastAsia="黑体" w:hAnsi="Times New Roman" w:cs="Times New Roman"/>
          <w:b/>
          <w:bCs/>
          <w:szCs w:val="21"/>
        </w:rPr>
        <w:t xml:space="preserve"> </w:t>
      </w:r>
      <w:r w:rsidR="000658B7" w:rsidRPr="00353EB7">
        <w:rPr>
          <w:rFonts w:ascii="Times New Roman" w:eastAsia="黑体" w:hAnsi="Times New Roman" w:cs="Times New Roman"/>
          <w:szCs w:val="21"/>
        </w:rPr>
        <w:t>To ensure the data quality and improve the efficiency of escape</w:t>
      </w:r>
      <w:r w:rsidR="00C00CEE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0658B7" w:rsidRPr="00353EB7">
        <w:rPr>
          <w:rFonts w:ascii="Times New Roman" w:eastAsia="黑体" w:hAnsi="Times New Roman" w:cs="Times New Roman"/>
          <w:szCs w:val="21"/>
        </w:rPr>
        <w:t xml:space="preserve">route planning, a method of escape route planning </w:t>
      </w:r>
      <w:r w:rsidR="00C00CEE" w:rsidRPr="00353EB7">
        <w:rPr>
          <w:rFonts w:ascii="Times New Roman" w:eastAsia="黑体" w:hAnsi="Times New Roman" w:cs="Times New Roman"/>
          <w:szCs w:val="21"/>
        </w:rPr>
        <w:t xml:space="preserve">in mine fire </w:t>
      </w:r>
      <w:r w:rsidR="000658B7" w:rsidRPr="00353EB7">
        <w:rPr>
          <w:rFonts w:ascii="Times New Roman" w:eastAsia="黑体" w:hAnsi="Times New Roman" w:cs="Times New Roman"/>
          <w:szCs w:val="21"/>
        </w:rPr>
        <w:t>based on information entropy</w:t>
      </w:r>
      <w:r w:rsidR="00C00CEE" w:rsidRPr="00353EB7">
        <w:rPr>
          <w:rFonts w:ascii="Times New Roman" w:eastAsia="黑体" w:hAnsi="Times New Roman" w:cs="Times New Roman"/>
          <w:szCs w:val="21"/>
        </w:rPr>
        <w:t xml:space="preserve"> model</w:t>
      </w:r>
      <w:r w:rsidR="000658B7" w:rsidRPr="00353EB7">
        <w:rPr>
          <w:rFonts w:ascii="Times New Roman" w:eastAsia="黑体" w:hAnsi="Times New Roman" w:cs="Times New Roman"/>
          <w:szCs w:val="21"/>
        </w:rPr>
        <w:t xml:space="preserve"> is proposed in this paper.</w:t>
      </w:r>
      <w:r w:rsidR="00C00CEE" w:rsidRPr="00353EB7">
        <w:rPr>
          <w:rFonts w:ascii="Times New Roman" w:eastAsia="黑体" w:hAnsi="Times New Roman" w:cs="Times New Roman"/>
          <w:szCs w:val="21"/>
        </w:rPr>
        <w:t xml:space="preserve"> Firstly, the factors </w:t>
      </w:r>
      <w:r w:rsidR="00244E6C" w:rsidRPr="00353EB7">
        <w:rPr>
          <w:rFonts w:ascii="Times New Roman" w:eastAsia="黑体" w:hAnsi="Times New Roman" w:cs="Times New Roman"/>
          <w:szCs w:val="21"/>
        </w:rPr>
        <w:t xml:space="preserve">that affect </w:t>
      </w:r>
      <w:r w:rsidR="00C00CEE" w:rsidRPr="00353EB7">
        <w:rPr>
          <w:rFonts w:ascii="Times New Roman" w:eastAsia="黑体" w:hAnsi="Times New Roman" w:cs="Times New Roman"/>
          <w:szCs w:val="21"/>
        </w:rPr>
        <w:t>personnel's escape in mine fire are determined.</w:t>
      </w:r>
      <w:r w:rsidR="00244E6C" w:rsidRPr="00353EB7">
        <w:rPr>
          <w:rFonts w:ascii="Times New Roman" w:hAnsi="Times New Roman" w:cs="Times New Roman"/>
          <w:szCs w:val="21"/>
        </w:rPr>
        <w:t xml:space="preserve"> </w:t>
      </w:r>
      <w:r w:rsidR="00B45E5A" w:rsidRPr="00353EB7">
        <w:rPr>
          <w:rFonts w:ascii="Times New Roman" w:eastAsia="黑体" w:hAnsi="Times New Roman" w:cs="Times New Roman"/>
          <w:szCs w:val="21"/>
        </w:rPr>
        <w:t xml:space="preserve">Secondly, a three-dimensional model of </w:t>
      </w:r>
      <w:r w:rsidR="0058058A" w:rsidRPr="00353EB7">
        <w:rPr>
          <w:rFonts w:ascii="Times New Roman" w:eastAsia="黑体" w:hAnsi="Times New Roman" w:cs="Times New Roman"/>
          <w:szCs w:val="21"/>
        </w:rPr>
        <w:t>roadway</w:t>
      </w:r>
      <w:r w:rsidR="00B45E5A" w:rsidRPr="00353EB7">
        <w:rPr>
          <w:rFonts w:ascii="Times New Roman" w:eastAsia="黑体" w:hAnsi="Times New Roman" w:cs="Times New Roman"/>
          <w:szCs w:val="21"/>
        </w:rPr>
        <w:t xml:space="preserve"> network is </w:t>
      </w:r>
      <w:r w:rsidR="0058058A" w:rsidRPr="00353EB7">
        <w:rPr>
          <w:rFonts w:ascii="Times New Roman" w:eastAsia="黑体" w:hAnsi="Times New Roman" w:cs="Times New Roman"/>
          <w:szCs w:val="21"/>
        </w:rPr>
        <w:t>built</w:t>
      </w:r>
      <w:r w:rsidR="00B45E5A" w:rsidRPr="00353EB7">
        <w:rPr>
          <w:rFonts w:ascii="Times New Roman" w:eastAsia="黑体" w:hAnsi="Times New Roman" w:cs="Times New Roman"/>
          <w:szCs w:val="21"/>
        </w:rPr>
        <w:t>, and the wind speed</w:t>
      </w:r>
      <w:r w:rsidR="00B45E5A" w:rsidRPr="00353EB7">
        <w:rPr>
          <w:rFonts w:ascii="Times New Roman" w:eastAsia="黑体" w:hAnsi="Times New Roman" w:cs="Times New Roman"/>
          <w:szCs w:val="21"/>
        </w:rPr>
        <w:t>，</w:t>
      </w:r>
      <w:r w:rsidR="00B45E5A" w:rsidRPr="00353EB7">
        <w:rPr>
          <w:rFonts w:ascii="Times New Roman" w:eastAsia="黑体" w:hAnsi="Times New Roman" w:cs="Times New Roman"/>
          <w:szCs w:val="21"/>
        </w:rPr>
        <w:t>as well</w:t>
      </w:r>
      <w:r w:rsidR="0058058A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B45E5A" w:rsidRPr="00353EB7">
        <w:rPr>
          <w:rFonts w:ascii="Times New Roman" w:eastAsia="黑体" w:hAnsi="Times New Roman" w:cs="Times New Roman"/>
          <w:szCs w:val="21"/>
        </w:rPr>
        <w:t xml:space="preserve">as the spread of fire temperature and smoke mass fraction during the mine fire </w:t>
      </w:r>
      <w:r w:rsidR="0058058A" w:rsidRPr="00353EB7">
        <w:rPr>
          <w:rFonts w:ascii="Times New Roman" w:eastAsia="黑体" w:hAnsi="Times New Roman" w:cs="Times New Roman"/>
          <w:szCs w:val="21"/>
        </w:rPr>
        <w:t>is</w:t>
      </w:r>
      <w:r w:rsidR="00B45E5A" w:rsidRPr="00353EB7">
        <w:rPr>
          <w:rFonts w:ascii="Times New Roman" w:eastAsia="黑体" w:hAnsi="Times New Roman" w:cs="Times New Roman"/>
          <w:szCs w:val="21"/>
        </w:rPr>
        <w:t xml:space="preserve"> calculated</w:t>
      </w:r>
      <w:r w:rsidR="0058058A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076E3E" w:rsidRPr="00353EB7">
        <w:rPr>
          <w:rFonts w:ascii="Times New Roman" w:eastAsia="黑体" w:hAnsi="Times New Roman" w:cs="Times New Roman"/>
          <w:szCs w:val="21"/>
        </w:rPr>
        <w:t xml:space="preserve">with </w:t>
      </w:r>
      <w:proofErr w:type="spellStart"/>
      <w:r w:rsidR="00076E3E" w:rsidRPr="00353EB7">
        <w:rPr>
          <w:rFonts w:ascii="Times New Roman" w:eastAsia="黑体" w:hAnsi="Times New Roman" w:cs="Times New Roman"/>
          <w:szCs w:val="21"/>
        </w:rPr>
        <w:t>Pyrosim</w:t>
      </w:r>
      <w:proofErr w:type="spellEnd"/>
      <w:r w:rsidR="0058058A" w:rsidRPr="00353EB7">
        <w:rPr>
          <w:rFonts w:ascii="Times New Roman" w:eastAsia="黑体" w:hAnsi="Times New Roman" w:cs="Times New Roman"/>
          <w:szCs w:val="21"/>
        </w:rPr>
        <w:t>.</w:t>
      </w:r>
      <w:r w:rsidR="005A6708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A84E46" w:rsidRPr="00353EB7">
        <w:rPr>
          <w:rFonts w:ascii="Times New Roman" w:eastAsia="黑体" w:hAnsi="Times New Roman" w:cs="Times New Roman"/>
          <w:szCs w:val="21"/>
        </w:rPr>
        <w:t xml:space="preserve">According to the simulation results of the mine fire, the equivalent length of the </w:t>
      </w:r>
      <w:r w:rsidR="00BA1E2D" w:rsidRPr="00353EB7">
        <w:rPr>
          <w:rFonts w:ascii="Times New Roman" w:eastAsia="黑体" w:hAnsi="Times New Roman" w:cs="Times New Roman"/>
          <w:szCs w:val="21"/>
        </w:rPr>
        <w:t>roadway</w:t>
      </w:r>
      <w:r w:rsidR="00A84E46" w:rsidRPr="00353EB7">
        <w:rPr>
          <w:rFonts w:ascii="Times New Roman" w:eastAsia="黑体" w:hAnsi="Times New Roman" w:cs="Times New Roman"/>
          <w:szCs w:val="21"/>
        </w:rPr>
        <w:t xml:space="preserve"> is determined </w:t>
      </w:r>
      <w:r w:rsidR="00BA1E2D" w:rsidRPr="00353EB7">
        <w:rPr>
          <w:rFonts w:ascii="Times New Roman" w:eastAsia="黑体" w:hAnsi="Times New Roman" w:cs="Times New Roman"/>
          <w:szCs w:val="21"/>
        </w:rPr>
        <w:t>with</w:t>
      </w:r>
      <w:r w:rsidR="00A84E46" w:rsidRPr="00353EB7">
        <w:rPr>
          <w:rFonts w:ascii="Times New Roman" w:eastAsia="黑体" w:hAnsi="Times New Roman" w:cs="Times New Roman"/>
          <w:szCs w:val="21"/>
        </w:rPr>
        <w:t xml:space="preserve"> the information entropy model, and the Dijkstra algorithm is used to </w:t>
      </w:r>
      <w:r w:rsidR="00FA7A05" w:rsidRPr="00353EB7">
        <w:rPr>
          <w:rFonts w:ascii="Times New Roman" w:eastAsia="黑体" w:hAnsi="Times New Roman" w:cs="Times New Roman"/>
          <w:szCs w:val="21"/>
        </w:rPr>
        <w:t>obtain</w:t>
      </w:r>
      <w:r w:rsidR="00A84E46" w:rsidRPr="00353EB7">
        <w:rPr>
          <w:rFonts w:ascii="Times New Roman" w:eastAsia="黑体" w:hAnsi="Times New Roman" w:cs="Times New Roman"/>
          <w:szCs w:val="21"/>
        </w:rPr>
        <w:t xml:space="preserve"> the optimal escape path of the mine personnel</w:t>
      </w:r>
      <w:r w:rsidR="005A6708" w:rsidRPr="00353EB7">
        <w:rPr>
          <w:rFonts w:ascii="Times New Roman" w:eastAsia="黑体" w:hAnsi="Times New Roman" w:cs="Times New Roman"/>
          <w:szCs w:val="21"/>
        </w:rPr>
        <w:t>．</w:t>
      </w:r>
      <w:r w:rsidR="008040FA" w:rsidRPr="00353EB7">
        <w:rPr>
          <w:rFonts w:ascii="Times New Roman" w:eastAsia="黑体" w:hAnsi="Times New Roman" w:cs="Times New Roman"/>
          <w:szCs w:val="21"/>
        </w:rPr>
        <w:t xml:space="preserve">Finally, </w:t>
      </w:r>
      <w:r w:rsidR="00186728">
        <w:rPr>
          <w:rFonts w:ascii="Times New Roman" w:eastAsia="黑体" w:hAnsi="Times New Roman" w:cs="Times New Roman"/>
          <w:szCs w:val="21"/>
        </w:rPr>
        <w:t>this</w:t>
      </w:r>
      <w:r w:rsidR="008040FA" w:rsidRPr="00353EB7">
        <w:rPr>
          <w:rFonts w:ascii="Times New Roman" w:eastAsia="黑体" w:hAnsi="Times New Roman" w:cs="Times New Roman"/>
          <w:szCs w:val="21"/>
        </w:rPr>
        <w:t xml:space="preserve"> method and the traditional method are </w:t>
      </w:r>
      <w:r w:rsidR="007F5E05" w:rsidRPr="00353EB7">
        <w:rPr>
          <w:rFonts w:ascii="Times New Roman" w:eastAsia="黑体" w:hAnsi="Times New Roman" w:cs="Times New Roman"/>
          <w:szCs w:val="21"/>
        </w:rPr>
        <w:t xml:space="preserve">respectively </w:t>
      </w:r>
      <w:r w:rsidR="008040FA" w:rsidRPr="00353EB7">
        <w:rPr>
          <w:rFonts w:ascii="Times New Roman" w:eastAsia="黑体" w:hAnsi="Times New Roman" w:cs="Times New Roman"/>
          <w:szCs w:val="21"/>
        </w:rPr>
        <w:t>used in a mine in China to obtain the optimal escape path during the mine fire.</w:t>
      </w:r>
      <w:r w:rsidR="007F5E05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A67B58" w:rsidRPr="00353EB7">
        <w:rPr>
          <w:rFonts w:ascii="Times New Roman" w:eastAsia="黑体" w:hAnsi="Times New Roman" w:cs="Times New Roman"/>
          <w:szCs w:val="21"/>
        </w:rPr>
        <w:t xml:space="preserve">With different situation of mine fire, </w:t>
      </w:r>
      <w:r w:rsidR="0034629C" w:rsidRPr="00353EB7">
        <w:rPr>
          <w:rFonts w:ascii="Times New Roman" w:eastAsia="黑体" w:hAnsi="Times New Roman" w:cs="Times New Roman"/>
          <w:szCs w:val="21"/>
        </w:rPr>
        <w:t>the efficiency</w:t>
      </w:r>
      <w:r w:rsidR="009A36F4">
        <w:rPr>
          <w:rFonts w:ascii="Times New Roman" w:eastAsia="黑体" w:hAnsi="Times New Roman" w:cs="Times New Roman"/>
          <w:szCs w:val="21"/>
        </w:rPr>
        <w:t xml:space="preserve"> and the results of route planning</w:t>
      </w:r>
      <w:r w:rsidR="0034629C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9A36F4">
        <w:rPr>
          <w:rFonts w:ascii="Times New Roman" w:eastAsia="黑体" w:hAnsi="Times New Roman" w:cs="Times New Roman"/>
          <w:szCs w:val="21"/>
        </w:rPr>
        <w:t>with</w:t>
      </w:r>
      <w:r w:rsidR="0034629C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186728">
        <w:rPr>
          <w:rFonts w:ascii="Times New Roman" w:eastAsia="黑体" w:hAnsi="Times New Roman" w:cs="Times New Roman"/>
          <w:szCs w:val="21"/>
        </w:rPr>
        <w:t>this</w:t>
      </w:r>
      <w:r w:rsidR="0034629C" w:rsidRPr="00353EB7">
        <w:rPr>
          <w:rFonts w:ascii="Times New Roman" w:eastAsia="黑体" w:hAnsi="Times New Roman" w:cs="Times New Roman"/>
          <w:szCs w:val="21"/>
        </w:rPr>
        <w:t xml:space="preserve"> method </w:t>
      </w:r>
      <w:r w:rsidR="009A36F4">
        <w:rPr>
          <w:rFonts w:ascii="Times New Roman" w:eastAsia="黑体" w:hAnsi="Times New Roman" w:cs="Times New Roman"/>
          <w:szCs w:val="21"/>
        </w:rPr>
        <w:t xml:space="preserve">are better </w:t>
      </w:r>
      <w:r w:rsidR="0034629C" w:rsidRPr="00353EB7">
        <w:rPr>
          <w:rFonts w:ascii="Times New Roman" w:eastAsia="黑体" w:hAnsi="Times New Roman" w:cs="Times New Roman"/>
          <w:szCs w:val="21"/>
        </w:rPr>
        <w:t>than the traditional method</w:t>
      </w:r>
      <w:r w:rsidR="009A36F4">
        <w:rPr>
          <w:rFonts w:ascii="Times New Roman" w:eastAsia="黑体" w:hAnsi="Times New Roman" w:cs="Times New Roman"/>
          <w:szCs w:val="21"/>
        </w:rPr>
        <w:t>.</w:t>
      </w:r>
    </w:p>
    <w:p w14:paraId="3FCC864E" w14:textId="30003BF6" w:rsidR="00DF4F2F" w:rsidRPr="00353EB7" w:rsidRDefault="00DF4F2F" w:rsidP="00353EB7">
      <w:pPr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353EB7">
        <w:rPr>
          <w:rFonts w:ascii="Times New Roman" w:eastAsia="黑体" w:hAnsi="Times New Roman" w:cs="Times New Roman"/>
          <w:b/>
          <w:bCs/>
          <w:szCs w:val="21"/>
        </w:rPr>
        <w:t xml:space="preserve">Keywords: </w:t>
      </w:r>
      <w:r w:rsidR="008D2C9F" w:rsidRPr="00353EB7">
        <w:rPr>
          <w:rFonts w:ascii="Times New Roman" w:eastAsia="黑体" w:hAnsi="Times New Roman" w:cs="Times New Roman"/>
          <w:szCs w:val="21"/>
        </w:rPr>
        <w:t>information entropy;</w:t>
      </w:r>
      <w:r w:rsidR="005E7A06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DE3DA4" w:rsidRPr="00DE3DA4">
        <w:rPr>
          <w:rFonts w:ascii="Times New Roman" w:eastAsia="黑体" w:hAnsi="Times New Roman" w:cs="Times New Roman"/>
          <w:szCs w:val="21"/>
        </w:rPr>
        <w:t>influence factor</w:t>
      </w:r>
      <w:r w:rsidR="00DE3DA4">
        <w:rPr>
          <w:rFonts w:ascii="Times New Roman" w:eastAsia="黑体" w:hAnsi="Times New Roman" w:cs="Times New Roman"/>
          <w:szCs w:val="21"/>
        </w:rPr>
        <w:t xml:space="preserve">; </w:t>
      </w:r>
      <w:r w:rsidR="005E7A06" w:rsidRPr="00353EB7">
        <w:rPr>
          <w:rFonts w:ascii="Times New Roman" w:eastAsia="黑体" w:hAnsi="Times New Roman" w:cs="Times New Roman"/>
          <w:szCs w:val="21"/>
        </w:rPr>
        <w:t xml:space="preserve">equivalent length; </w:t>
      </w:r>
      <w:r w:rsidR="008D2C9F" w:rsidRPr="00353EB7">
        <w:rPr>
          <w:rFonts w:ascii="Times New Roman" w:eastAsia="黑体" w:hAnsi="Times New Roman" w:cs="Times New Roman"/>
          <w:szCs w:val="21"/>
        </w:rPr>
        <w:t>mine fire;</w:t>
      </w:r>
      <w:r w:rsidR="005E7A06" w:rsidRPr="00353EB7">
        <w:rPr>
          <w:rFonts w:ascii="Times New Roman" w:eastAsia="黑体" w:hAnsi="Times New Roman" w:cs="Times New Roman"/>
          <w:szCs w:val="21"/>
        </w:rPr>
        <w:t xml:space="preserve"> </w:t>
      </w:r>
      <w:r w:rsidR="008D2C9F" w:rsidRPr="00353EB7">
        <w:rPr>
          <w:rFonts w:ascii="Times New Roman" w:eastAsia="黑体" w:hAnsi="Times New Roman" w:cs="Times New Roman"/>
          <w:szCs w:val="21"/>
        </w:rPr>
        <w:t>route planning</w:t>
      </w:r>
    </w:p>
    <w:p w14:paraId="20732AFD" w14:textId="77777777" w:rsidR="00C3540E" w:rsidRPr="002E1301" w:rsidRDefault="00025508" w:rsidP="00353EB7">
      <w:pPr>
        <w:pStyle w:val="1"/>
        <w:spacing w:before="0" w:after="0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2E1301">
        <w:rPr>
          <w:rFonts w:ascii="Times New Roman" w:eastAsia="黑体" w:hAnsi="Times New Roman" w:cs="Times New Roman"/>
          <w:sz w:val="28"/>
          <w:szCs w:val="28"/>
        </w:rPr>
        <w:t>0</w:t>
      </w:r>
      <w:r w:rsidRPr="002E1301">
        <w:rPr>
          <w:rFonts w:ascii="Times New Roman" w:eastAsia="黑体" w:hAnsi="Times New Roman" w:cs="Times New Roman"/>
          <w:sz w:val="28"/>
          <w:szCs w:val="28"/>
        </w:rPr>
        <w:t>引言</w:t>
      </w:r>
    </w:p>
    <w:p w14:paraId="79EA7301" w14:textId="780A8C82" w:rsidR="006D503D" w:rsidRPr="008D79F3" w:rsidRDefault="00C11F0F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火灾是矿井重大灾害之一，</w:t>
      </w:r>
      <w:r w:rsidR="00C13C3F" w:rsidRPr="00353EB7">
        <w:rPr>
          <w:rFonts w:ascii="Times New Roman" w:eastAsia="宋体" w:hAnsi="Times New Roman" w:cs="Times New Roman"/>
          <w:szCs w:val="21"/>
        </w:rPr>
        <w:t>矿井火灾发生后，通常</w:t>
      </w:r>
      <w:r w:rsidR="0076776B" w:rsidRPr="00353EB7">
        <w:rPr>
          <w:rFonts w:ascii="Times New Roman" w:eastAsia="宋体" w:hAnsi="Times New Roman" w:cs="Times New Roman"/>
          <w:szCs w:val="21"/>
        </w:rPr>
        <w:t>产生高温、烟尘及大量有毒有害气体，对井下人员的逃生造成了很大的威</w:t>
      </w:r>
      <w:r w:rsidR="0076776B" w:rsidRPr="008D79F3">
        <w:rPr>
          <w:rFonts w:ascii="Times New Roman" w:eastAsia="宋体" w:hAnsi="Times New Roman" w:cs="Times New Roman"/>
          <w:szCs w:val="21"/>
        </w:rPr>
        <w:t>胁</w:t>
      </w:r>
      <w:r w:rsidR="00BC5464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BC5464" w:rsidRPr="008D79F3">
        <w:rPr>
          <w:rStyle w:val="ae"/>
          <w:rFonts w:ascii="Times New Roman" w:eastAsia="宋体" w:hAnsi="Times New Roman" w:cs="Times New Roman"/>
          <w:szCs w:val="21"/>
        </w:rPr>
        <w:endnoteReference w:id="1"/>
      </w:r>
      <w:r w:rsidR="00BC5464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C13C3F" w:rsidRPr="008D79F3">
        <w:rPr>
          <w:rFonts w:ascii="Times New Roman" w:eastAsia="宋体" w:hAnsi="Times New Roman" w:cs="Times New Roman"/>
          <w:szCs w:val="21"/>
        </w:rPr>
        <w:t>。</w:t>
      </w:r>
      <w:r w:rsidR="0076776B" w:rsidRPr="008D79F3">
        <w:rPr>
          <w:rFonts w:ascii="Times New Roman" w:eastAsia="宋体" w:hAnsi="Times New Roman" w:cs="Times New Roman"/>
          <w:szCs w:val="21"/>
        </w:rPr>
        <w:t>因此，越来越多的学者关注矿井火灾的逃生问题。</w:t>
      </w:r>
      <w:r w:rsidR="002D71E3" w:rsidRPr="008D79F3">
        <w:rPr>
          <w:rFonts w:ascii="Times New Roman" w:eastAsia="宋体" w:hAnsi="Times New Roman" w:cs="Times New Roman"/>
          <w:szCs w:val="21"/>
        </w:rPr>
        <w:t>矿井逃生主要包括当量长度的确定和逃生路线的规划。</w:t>
      </w:r>
      <w:r w:rsidR="005825B3" w:rsidRPr="008D79F3">
        <w:rPr>
          <w:rFonts w:ascii="Times New Roman" w:eastAsia="宋体" w:hAnsi="Times New Roman" w:cs="Times New Roman"/>
          <w:szCs w:val="21"/>
        </w:rPr>
        <w:t>巷道的当量长度</w:t>
      </w:r>
      <w:r w:rsidR="0013476E" w:rsidRPr="008D79F3">
        <w:rPr>
          <w:rFonts w:ascii="Times New Roman" w:eastAsia="宋体" w:hAnsi="Times New Roman" w:cs="Times New Roman"/>
          <w:szCs w:val="21"/>
        </w:rPr>
        <w:t>通常作为</w:t>
      </w:r>
      <w:r w:rsidR="00E62331" w:rsidRPr="008D79F3">
        <w:rPr>
          <w:rFonts w:ascii="Times New Roman" w:eastAsia="宋体" w:hAnsi="Times New Roman" w:cs="Times New Roman"/>
          <w:szCs w:val="21"/>
        </w:rPr>
        <w:t>巷道网络各边的权值</w:t>
      </w:r>
      <w:r w:rsidR="0013476E" w:rsidRPr="008D79F3">
        <w:rPr>
          <w:rFonts w:ascii="Times New Roman" w:eastAsia="宋体" w:hAnsi="Times New Roman" w:cs="Times New Roman"/>
          <w:szCs w:val="21"/>
        </w:rPr>
        <w:t>，求解到达逃生地点的最优路径</w:t>
      </w:r>
      <w:r w:rsidR="00E62331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62331" w:rsidRPr="008D79F3">
        <w:rPr>
          <w:rStyle w:val="ae"/>
          <w:rFonts w:ascii="Times New Roman" w:eastAsia="宋体" w:hAnsi="Times New Roman" w:cs="Times New Roman"/>
          <w:szCs w:val="21"/>
        </w:rPr>
        <w:endnoteReference w:id="2"/>
      </w:r>
      <w:r w:rsidR="00E62331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13476E" w:rsidRPr="008D79F3">
        <w:rPr>
          <w:rFonts w:ascii="Times New Roman" w:eastAsia="宋体" w:hAnsi="Times New Roman" w:cs="Times New Roman"/>
          <w:szCs w:val="21"/>
        </w:rPr>
        <w:t>。</w:t>
      </w:r>
      <w:r w:rsidR="005825B3" w:rsidRPr="008D79F3">
        <w:rPr>
          <w:rFonts w:ascii="Times New Roman" w:eastAsia="宋体" w:hAnsi="Times New Roman" w:cs="Times New Roman"/>
          <w:szCs w:val="21"/>
        </w:rPr>
        <w:t>因此，巷道当量长度的确定成了众多学者的研究热点。目前，较多的学者研究了矿井火灾时，不同影响因素对当量长度的影响</w:t>
      </w:r>
      <w:r w:rsidR="00E51F57" w:rsidRPr="008D79F3">
        <w:rPr>
          <w:rFonts w:ascii="Times New Roman" w:eastAsia="宋体" w:hAnsi="Times New Roman" w:cs="Times New Roman"/>
          <w:szCs w:val="21"/>
        </w:rPr>
        <w:t>。</w:t>
      </w:r>
      <w:r w:rsidR="005825B3" w:rsidRPr="008D79F3">
        <w:rPr>
          <w:rFonts w:ascii="Times New Roman" w:eastAsia="宋体" w:hAnsi="Times New Roman" w:cs="Times New Roman"/>
          <w:szCs w:val="21"/>
        </w:rPr>
        <w:t>如赵作鹏</w:t>
      </w:r>
      <w:r w:rsidR="005825B3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5825B3" w:rsidRPr="008D79F3">
        <w:rPr>
          <w:rStyle w:val="ae"/>
          <w:rFonts w:ascii="Times New Roman" w:eastAsia="宋体" w:hAnsi="Times New Roman" w:cs="Times New Roman"/>
          <w:szCs w:val="21"/>
        </w:rPr>
        <w:endnoteReference w:id="3"/>
      </w:r>
      <w:r w:rsidR="005825B3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5825B3" w:rsidRPr="008D79F3">
        <w:rPr>
          <w:rFonts w:ascii="Times New Roman" w:eastAsia="宋体" w:hAnsi="Times New Roman" w:cs="Times New Roman"/>
          <w:szCs w:val="21"/>
        </w:rPr>
        <w:t>、</w:t>
      </w:r>
      <w:proofErr w:type="spellStart"/>
      <w:r w:rsidR="005825B3" w:rsidRPr="008D79F3">
        <w:rPr>
          <w:rFonts w:ascii="Times New Roman" w:eastAsia="宋体" w:hAnsi="Times New Roman" w:cs="Times New Roman"/>
          <w:szCs w:val="21"/>
        </w:rPr>
        <w:t>Minetti</w:t>
      </w:r>
      <w:proofErr w:type="spellEnd"/>
      <w:r w:rsidR="005825B3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5825B3" w:rsidRPr="008D79F3">
        <w:rPr>
          <w:rStyle w:val="ae"/>
          <w:rFonts w:ascii="Times New Roman" w:eastAsia="宋体" w:hAnsi="Times New Roman" w:cs="Times New Roman"/>
          <w:szCs w:val="21"/>
        </w:rPr>
        <w:endnoteReference w:id="4"/>
      </w:r>
      <w:r w:rsidR="005825B3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5825B3" w:rsidRPr="008D79F3">
        <w:rPr>
          <w:rFonts w:ascii="Times New Roman" w:eastAsia="宋体" w:hAnsi="Times New Roman" w:cs="Times New Roman"/>
          <w:szCs w:val="21"/>
        </w:rPr>
        <w:t>等人将巷道类型、巷道高度作为指标进行巷道当量长度的计算</w:t>
      </w:r>
      <w:r w:rsidR="00083659" w:rsidRPr="008D79F3">
        <w:rPr>
          <w:rFonts w:ascii="Times New Roman" w:eastAsia="宋体" w:hAnsi="Times New Roman" w:cs="Times New Roman"/>
          <w:szCs w:val="21"/>
        </w:rPr>
        <w:t>，此外</w:t>
      </w:r>
      <w:r w:rsidR="00467193" w:rsidRPr="008D79F3">
        <w:rPr>
          <w:rFonts w:ascii="Times New Roman" w:eastAsia="宋体" w:hAnsi="Times New Roman" w:cs="Times New Roman"/>
          <w:szCs w:val="21"/>
        </w:rPr>
        <w:t>，</w:t>
      </w:r>
      <w:r w:rsidR="00E51F57" w:rsidRPr="008D79F3">
        <w:rPr>
          <w:rFonts w:ascii="Times New Roman" w:eastAsia="宋体" w:hAnsi="Times New Roman" w:cs="Times New Roman"/>
          <w:szCs w:val="21"/>
        </w:rPr>
        <w:t>刘业娇</w:t>
      </w:r>
      <w:r w:rsidR="00E51F57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51F57" w:rsidRPr="008D79F3">
        <w:rPr>
          <w:rStyle w:val="ae"/>
          <w:rFonts w:ascii="Times New Roman" w:eastAsia="宋体" w:hAnsi="Times New Roman" w:cs="Times New Roman"/>
          <w:szCs w:val="21"/>
        </w:rPr>
        <w:endnoteReference w:id="5"/>
      </w:r>
      <w:r w:rsidR="00E51F57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E51F57" w:rsidRPr="008D79F3">
        <w:rPr>
          <w:rFonts w:ascii="Times New Roman" w:eastAsia="宋体" w:hAnsi="Times New Roman" w:cs="Times New Roman"/>
          <w:szCs w:val="21"/>
        </w:rPr>
        <w:t>、</w:t>
      </w:r>
      <w:r w:rsidR="00E51F57" w:rsidRPr="008D79F3">
        <w:rPr>
          <w:rFonts w:ascii="Times New Roman" w:eastAsia="宋体" w:hAnsi="Times New Roman" w:cs="Times New Roman"/>
          <w:szCs w:val="21"/>
        </w:rPr>
        <w:t>Yuan</w:t>
      </w:r>
      <w:r w:rsidR="00E51F57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51F57" w:rsidRPr="008D79F3">
        <w:rPr>
          <w:rStyle w:val="ae"/>
          <w:rFonts w:ascii="Times New Roman" w:eastAsia="宋体" w:hAnsi="Times New Roman" w:cs="Times New Roman"/>
          <w:szCs w:val="21"/>
        </w:rPr>
        <w:endnoteReference w:id="6"/>
      </w:r>
      <w:r w:rsidR="00E51F57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E51F57" w:rsidRPr="008D79F3">
        <w:rPr>
          <w:rFonts w:ascii="Times New Roman" w:eastAsia="宋体" w:hAnsi="Times New Roman" w:cs="Times New Roman"/>
          <w:szCs w:val="21"/>
        </w:rPr>
        <w:t>、</w:t>
      </w:r>
      <w:r w:rsidR="00E51F57" w:rsidRPr="008D79F3">
        <w:rPr>
          <w:rFonts w:ascii="Times New Roman" w:eastAsia="宋体" w:hAnsi="Times New Roman" w:cs="Times New Roman"/>
          <w:szCs w:val="21"/>
        </w:rPr>
        <w:t>Wang</w:t>
      </w:r>
      <w:r w:rsidR="00E51F57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51F57" w:rsidRPr="008D79F3">
        <w:rPr>
          <w:rStyle w:val="ae"/>
          <w:rFonts w:ascii="Times New Roman" w:eastAsia="宋体" w:hAnsi="Times New Roman" w:cs="Times New Roman"/>
          <w:szCs w:val="21"/>
        </w:rPr>
        <w:endnoteReference w:id="7"/>
      </w:r>
      <w:r w:rsidR="00E51F57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E51F57" w:rsidRPr="008D79F3">
        <w:rPr>
          <w:rFonts w:ascii="Times New Roman" w:eastAsia="宋体" w:hAnsi="Times New Roman" w:cs="Times New Roman"/>
          <w:szCs w:val="21"/>
        </w:rPr>
        <w:t>等人还分别考虑</w:t>
      </w:r>
      <w:proofErr w:type="gramStart"/>
      <w:r w:rsidR="00E51F57" w:rsidRPr="008D79F3">
        <w:rPr>
          <w:rFonts w:ascii="Times New Roman" w:eastAsia="宋体" w:hAnsi="Times New Roman" w:cs="Times New Roman"/>
          <w:szCs w:val="21"/>
        </w:rPr>
        <w:t>了</w:t>
      </w:r>
      <w:r w:rsidR="00C13C3F" w:rsidRPr="008D79F3">
        <w:rPr>
          <w:rFonts w:ascii="Times New Roman" w:eastAsia="宋体" w:hAnsi="Times New Roman" w:cs="Times New Roman"/>
          <w:szCs w:val="21"/>
        </w:rPr>
        <w:t>烟流温度</w:t>
      </w:r>
      <w:proofErr w:type="gramEnd"/>
      <w:r w:rsidR="00C13C3F" w:rsidRPr="008D79F3">
        <w:rPr>
          <w:rFonts w:ascii="Times New Roman" w:eastAsia="宋体" w:hAnsi="Times New Roman" w:cs="Times New Roman"/>
          <w:szCs w:val="21"/>
        </w:rPr>
        <w:t>、有害气体浓度、人等</w:t>
      </w:r>
      <w:r w:rsidR="00E51F57" w:rsidRPr="008D79F3">
        <w:rPr>
          <w:rFonts w:ascii="Times New Roman" w:eastAsia="宋体" w:hAnsi="Times New Roman" w:cs="Times New Roman"/>
          <w:szCs w:val="21"/>
        </w:rPr>
        <w:t>因素对巷道当量长度的影响</w:t>
      </w:r>
      <w:r w:rsidR="00D85DD9" w:rsidRPr="008D79F3">
        <w:rPr>
          <w:rFonts w:ascii="Times New Roman" w:eastAsia="宋体" w:hAnsi="Times New Roman" w:cs="Times New Roman"/>
          <w:szCs w:val="21"/>
        </w:rPr>
        <w:t>。对于矿井火灾逃生路线的规划，</w:t>
      </w:r>
      <w:r w:rsidR="00D85DD9" w:rsidRPr="00353EB7">
        <w:rPr>
          <w:rFonts w:ascii="Times New Roman" w:eastAsia="宋体" w:hAnsi="Times New Roman" w:cs="Times New Roman"/>
          <w:szCs w:val="21"/>
        </w:rPr>
        <w:t>其重点在于如何在最短时间内找到最优避灾路线。因此逃生路线规划的效率问题</w:t>
      </w:r>
      <w:r w:rsidR="00083659" w:rsidRPr="00353EB7">
        <w:rPr>
          <w:rFonts w:ascii="Times New Roman" w:eastAsia="宋体" w:hAnsi="Times New Roman" w:cs="Times New Roman"/>
          <w:szCs w:val="21"/>
        </w:rPr>
        <w:t>一直是</w:t>
      </w:r>
      <w:r w:rsidR="00D85DD9" w:rsidRPr="00353EB7">
        <w:rPr>
          <w:rFonts w:ascii="Times New Roman" w:eastAsia="宋体" w:hAnsi="Times New Roman" w:cs="Times New Roman"/>
          <w:szCs w:val="21"/>
        </w:rPr>
        <w:t>众多学者研究</w:t>
      </w:r>
      <w:r w:rsidR="00083659" w:rsidRPr="00353EB7">
        <w:rPr>
          <w:rFonts w:ascii="Times New Roman" w:eastAsia="宋体" w:hAnsi="Times New Roman" w:cs="Times New Roman"/>
          <w:szCs w:val="21"/>
        </w:rPr>
        <w:t>的</w:t>
      </w:r>
      <w:r w:rsidR="00D85DD9" w:rsidRPr="00353EB7">
        <w:rPr>
          <w:rFonts w:ascii="Times New Roman" w:eastAsia="宋体" w:hAnsi="Times New Roman" w:cs="Times New Roman"/>
          <w:szCs w:val="21"/>
        </w:rPr>
        <w:t>热点。</w:t>
      </w:r>
      <w:proofErr w:type="spellStart"/>
      <w:r w:rsidR="00D85DD9" w:rsidRPr="00353EB7">
        <w:rPr>
          <w:rFonts w:ascii="Times New Roman" w:eastAsia="宋体" w:hAnsi="Times New Roman" w:cs="Times New Roman"/>
          <w:szCs w:val="21"/>
        </w:rPr>
        <w:t>Guangwei</w:t>
      </w:r>
      <w:proofErr w:type="spellEnd"/>
      <w:r w:rsidR="00D85DD9" w:rsidRPr="00353EB7">
        <w:rPr>
          <w:rFonts w:ascii="Times New Roman" w:eastAsia="宋体" w:hAnsi="Times New Roman" w:cs="Times New Roman"/>
          <w:szCs w:val="21"/>
        </w:rPr>
        <w:t xml:space="preserve"> Y</w:t>
      </w:r>
      <w:r w:rsidR="00D85DD9" w:rsidRPr="008D79F3">
        <w:rPr>
          <w:rFonts w:ascii="Times New Roman" w:eastAsia="宋体" w:hAnsi="Times New Roman" w:cs="Times New Roman"/>
          <w:szCs w:val="21"/>
        </w:rPr>
        <w:t>an</w:t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D85DD9" w:rsidRPr="008D79F3">
        <w:rPr>
          <w:rStyle w:val="ae"/>
          <w:rFonts w:ascii="Times New Roman" w:eastAsia="宋体" w:hAnsi="Times New Roman" w:cs="Times New Roman"/>
          <w:szCs w:val="21"/>
        </w:rPr>
        <w:endnoteReference w:id="8"/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85DD9" w:rsidRPr="008D79F3">
        <w:rPr>
          <w:rFonts w:ascii="Times New Roman" w:eastAsia="宋体" w:hAnsi="Times New Roman" w:cs="Times New Roman"/>
          <w:szCs w:val="21"/>
        </w:rPr>
        <w:t>、</w:t>
      </w:r>
      <w:proofErr w:type="spellStart"/>
      <w:r w:rsidR="00D85DD9" w:rsidRPr="008D79F3">
        <w:rPr>
          <w:rFonts w:ascii="Times New Roman" w:eastAsia="宋体" w:hAnsi="Times New Roman" w:cs="Times New Roman"/>
          <w:szCs w:val="21"/>
        </w:rPr>
        <w:t>Huiying</w:t>
      </w:r>
      <w:proofErr w:type="spellEnd"/>
      <w:r w:rsidR="00D85DD9" w:rsidRPr="008D79F3">
        <w:rPr>
          <w:rFonts w:ascii="Times New Roman" w:eastAsia="宋体" w:hAnsi="Times New Roman" w:cs="Times New Roman"/>
          <w:szCs w:val="21"/>
        </w:rPr>
        <w:t xml:space="preserve"> Wen </w:t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D85DD9" w:rsidRPr="008D79F3">
        <w:rPr>
          <w:rStyle w:val="ae"/>
          <w:rFonts w:ascii="Times New Roman" w:eastAsia="宋体" w:hAnsi="Times New Roman" w:cs="Times New Roman"/>
          <w:szCs w:val="21"/>
        </w:rPr>
        <w:endnoteReference w:id="9"/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85DD9" w:rsidRPr="008D79F3">
        <w:rPr>
          <w:rFonts w:ascii="Times New Roman" w:eastAsia="宋体" w:hAnsi="Times New Roman" w:cs="Times New Roman"/>
          <w:szCs w:val="21"/>
        </w:rPr>
        <w:t>等人分别对蚁群算法和遗传算法进行改进，实现了对逃生路线规划效率的提升。部分学者也通过引入约束条件，实现路径规划的有效性和合理性，如徐劭懿</w:t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D85DD9" w:rsidRPr="008D79F3">
        <w:rPr>
          <w:rStyle w:val="ae"/>
          <w:rFonts w:ascii="Times New Roman" w:eastAsia="宋体" w:hAnsi="Times New Roman" w:cs="Times New Roman"/>
          <w:szCs w:val="21"/>
        </w:rPr>
        <w:endnoteReference w:id="10"/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85DD9" w:rsidRPr="008D79F3">
        <w:rPr>
          <w:rFonts w:ascii="Times New Roman" w:eastAsia="宋体" w:hAnsi="Times New Roman" w:cs="Times New Roman"/>
          <w:szCs w:val="21"/>
        </w:rPr>
        <w:t>等人在当量长度中的计算中，利用体能消耗作为约束条件，并引入</w:t>
      </w:r>
      <w:r w:rsidR="00D85DD9" w:rsidRPr="008D79F3">
        <w:rPr>
          <w:rFonts w:ascii="Times New Roman" w:eastAsia="宋体" w:hAnsi="Times New Roman" w:cs="Times New Roman"/>
          <w:szCs w:val="21"/>
        </w:rPr>
        <w:t>SPFA</w:t>
      </w:r>
      <w:r w:rsidR="00D85DD9" w:rsidRPr="008D79F3">
        <w:rPr>
          <w:rFonts w:ascii="Times New Roman" w:eastAsia="宋体" w:hAnsi="Times New Roman" w:cs="Times New Roman"/>
          <w:szCs w:val="21"/>
        </w:rPr>
        <w:t>算法，实现了逃生算法在时间效率上的提升。</w:t>
      </w:r>
      <w:r w:rsidR="00D85DD9" w:rsidRPr="008D79F3">
        <w:rPr>
          <w:rFonts w:ascii="Times New Roman" w:eastAsia="宋体" w:hAnsi="Times New Roman" w:cs="Times New Roman"/>
          <w:szCs w:val="21"/>
        </w:rPr>
        <w:t>Zhang</w:t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D85DD9" w:rsidRPr="008D79F3">
        <w:rPr>
          <w:rStyle w:val="ae"/>
          <w:rFonts w:ascii="Times New Roman" w:eastAsia="宋体" w:hAnsi="Times New Roman" w:cs="Times New Roman"/>
          <w:szCs w:val="21"/>
        </w:rPr>
        <w:endnoteReference w:id="11"/>
      </w:r>
      <w:r w:rsidR="00D85DD9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85DD9" w:rsidRPr="008D79F3">
        <w:rPr>
          <w:rFonts w:ascii="Times New Roman" w:eastAsia="宋体" w:hAnsi="Times New Roman" w:cs="Times New Roman"/>
          <w:szCs w:val="21"/>
        </w:rPr>
        <w:t>等人也通过量化灾害效率路径的安全性和路径效率，在改进的</w:t>
      </w:r>
      <w:r w:rsidR="00D85DD9" w:rsidRPr="008D79F3">
        <w:rPr>
          <w:rFonts w:ascii="Times New Roman" w:eastAsia="宋体" w:hAnsi="Times New Roman" w:cs="Times New Roman"/>
          <w:szCs w:val="21"/>
        </w:rPr>
        <w:t>Dijkstra</w:t>
      </w:r>
      <w:r w:rsidR="00D85DD9" w:rsidRPr="008D79F3">
        <w:rPr>
          <w:rFonts w:ascii="Times New Roman" w:eastAsia="宋体" w:hAnsi="Times New Roman" w:cs="Times New Roman"/>
          <w:szCs w:val="21"/>
        </w:rPr>
        <w:t>数学模型中引入等效权重因子作为约束条件，实现了矿井火灾紧急最优路径的规划。</w:t>
      </w:r>
      <w:r w:rsidR="006D503D" w:rsidRPr="008D79F3">
        <w:rPr>
          <w:rFonts w:ascii="Times New Roman" w:eastAsia="宋体" w:hAnsi="Times New Roman" w:cs="Times New Roman"/>
          <w:szCs w:val="21"/>
        </w:rPr>
        <w:t>从上述研究可以看出，学者们在矿井火灾逃生影响因素和</w:t>
      </w:r>
      <w:r w:rsidR="00083659" w:rsidRPr="008D79F3">
        <w:rPr>
          <w:rFonts w:ascii="Times New Roman" w:eastAsia="宋体" w:hAnsi="Times New Roman" w:cs="Times New Roman"/>
          <w:szCs w:val="21"/>
        </w:rPr>
        <w:t>逃生规划</w:t>
      </w:r>
      <w:r w:rsidR="006D503D" w:rsidRPr="008D79F3">
        <w:rPr>
          <w:rFonts w:ascii="Times New Roman" w:eastAsia="宋体" w:hAnsi="Times New Roman" w:cs="Times New Roman"/>
          <w:szCs w:val="21"/>
        </w:rPr>
        <w:t>算法方面已经取得了丰富的研究成果，但较少有学者关注巷道当量长度值的计算</w:t>
      </w:r>
      <w:r w:rsidR="00083659" w:rsidRPr="008D79F3">
        <w:rPr>
          <w:rFonts w:ascii="Times New Roman" w:eastAsia="宋体" w:hAnsi="Times New Roman" w:cs="Times New Roman"/>
          <w:szCs w:val="21"/>
        </w:rPr>
        <w:t>过程</w:t>
      </w:r>
      <w:r w:rsidR="006D503D" w:rsidRPr="008D79F3">
        <w:rPr>
          <w:rFonts w:ascii="Times New Roman" w:eastAsia="宋体" w:hAnsi="Times New Roman" w:cs="Times New Roman"/>
          <w:szCs w:val="21"/>
        </w:rPr>
        <w:t>对最优路径规划效率的影响。</w:t>
      </w:r>
    </w:p>
    <w:p w14:paraId="116D3677" w14:textId="7D960E22" w:rsidR="00CA3B32" w:rsidRPr="008D79F3" w:rsidRDefault="00146D59" w:rsidP="00353EB7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D79F3">
        <w:rPr>
          <w:rFonts w:ascii="Times New Roman" w:eastAsia="宋体" w:hAnsi="Times New Roman" w:cs="Times New Roman"/>
          <w:szCs w:val="21"/>
        </w:rPr>
        <w:lastRenderedPageBreak/>
        <w:t>近年来，</w:t>
      </w:r>
      <w:r w:rsidR="00DD6ACB" w:rsidRPr="008D79F3">
        <w:rPr>
          <w:rFonts w:ascii="Times New Roman" w:eastAsia="宋体" w:hAnsi="Times New Roman" w:cs="Times New Roman"/>
          <w:szCs w:val="21"/>
        </w:rPr>
        <w:t>信息熵被广泛地用于点线面要素信息量的计算</w:t>
      </w:r>
      <w:r w:rsidR="00D1718D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0F7331" w:rsidRPr="008D79F3">
        <w:rPr>
          <w:rStyle w:val="ae"/>
          <w:rFonts w:ascii="Times New Roman" w:eastAsia="宋体" w:hAnsi="Times New Roman" w:cs="Times New Roman"/>
          <w:szCs w:val="21"/>
        </w:rPr>
        <w:endnoteReference w:id="12"/>
      </w:r>
      <w:r w:rsidR="00D1718D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D6ACB" w:rsidRPr="008D79F3">
        <w:rPr>
          <w:rFonts w:ascii="Times New Roman" w:eastAsia="宋体" w:hAnsi="Times New Roman" w:cs="Times New Roman"/>
          <w:szCs w:val="21"/>
        </w:rPr>
        <w:t>。</w:t>
      </w:r>
      <w:r w:rsidR="00D1718D" w:rsidRPr="008D79F3">
        <w:rPr>
          <w:rFonts w:ascii="Times New Roman" w:eastAsia="宋体" w:hAnsi="Times New Roman" w:cs="Times New Roman"/>
          <w:szCs w:val="21"/>
        </w:rPr>
        <w:t>刘慧敏</w:t>
      </w:r>
      <w:r w:rsidR="00FC0616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FC0616" w:rsidRPr="008D79F3">
        <w:rPr>
          <w:rStyle w:val="ae"/>
          <w:rFonts w:ascii="Times New Roman" w:eastAsia="宋体" w:hAnsi="Times New Roman" w:cs="Times New Roman"/>
          <w:szCs w:val="21"/>
        </w:rPr>
        <w:endnoteReference w:id="13"/>
      </w:r>
      <w:r w:rsidR="00FC0616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1718D" w:rsidRPr="008D79F3">
        <w:rPr>
          <w:rFonts w:ascii="Times New Roman" w:eastAsia="宋体" w:hAnsi="Times New Roman" w:cs="Times New Roman"/>
          <w:szCs w:val="21"/>
        </w:rPr>
        <w:t>等人</w:t>
      </w:r>
      <w:r w:rsidR="004C64A2" w:rsidRPr="00353EB7">
        <w:rPr>
          <w:rFonts w:ascii="Times New Roman" w:eastAsia="宋体" w:hAnsi="Times New Roman" w:cs="Times New Roman"/>
          <w:szCs w:val="21"/>
        </w:rPr>
        <w:t>利用信息熵模型，实现了对线要素不同层次弯曲特征的定量化计算</w:t>
      </w:r>
      <w:r w:rsidR="004C64A2" w:rsidRPr="008D79F3">
        <w:rPr>
          <w:rFonts w:ascii="Times New Roman" w:eastAsia="宋体" w:hAnsi="Times New Roman" w:cs="Times New Roman"/>
          <w:szCs w:val="21"/>
        </w:rPr>
        <w:t>。</w:t>
      </w:r>
      <w:r w:rsidR="00852596" w:rsidRPr="008D79F3">
        <w:rPr>
          <w:rFonts w:ascii="Times New Roman" w:eastAsia="宋体" w:hAnsi="Times New Roman" w:cs="Times New Roman"/>
          <w:szCs w:val="21"/>
        </w:rPr>
        <w:t>何晶</w:t>
      </w:r>
      <w:r w:rsidR="00852596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852596" w:rsidRPr="008D79F3">
        <w:rPr>
          <w:rStyle w:val="ae"/>
          <w:rFonts w:ascii="Times New Roman" w:eastAsia="宋体" w:hAnsi="Times New Roman" w:cs="Times New Roman"/>
          <w:szCs w:val="21"/>
        </w:rPr>
        <w:endnoteReference w:id="14"/>
      </w:r>
      <w:r w:rsidR="00852596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852596" w:rsidRPr="008D79F3">
        <w:rPr>
          <w:rFonts w:ascii="Times New Roman" w:eastAsia="宋体" w:hAnsi="Times New Roman" w:cs="Times New Roman"/>
          <w:szCs w:val="21"/>
        </w:rPr>
        <w:t>、</w:t>
      </w:r>
      <w:r w:rsidR="00852596" w:rsidRPr="008D79F3">
        <w:rPr>
          <w:rFonts w:ascii="Times New Roman" w:eastAsia="宋体" w:hAnsi="Times New Roman" w:cs="Times New Roman"/>
          <w:szCs w:val="21"/>
        </w:rPr>
        <w:t>Wenjing Li</w:t>
      </w:r>
      <w:r w:rsidR="00F56B68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FC0616" w:rsidRPr="008D79F3">
        <w:rPr>
          <w:rStyle w:val="ae"/>
          <w:rFonts w:ascii="Times New Roman" w:eastAsia="宋体" w:hAnsi="Times New Roman" w:cs="Times New Roman"/>
          <w:szCs w:val="21"/>
        </w:rPr>
        <w:endnoteReference w:id="15"/>
      </w:r>
      <w:r w:rsidR="00852596" w:rsidRPr="008D79F3">
        <w:rPr>
          <w:rFonts w:ascii="Times New Roman" w:eastAsia="宋体" w:hAnsi="Times New Roman" w:cs="Times New Roman"/>
          <w:szCs w:val="21"/>
          <w:vertAlign w:val="superscript"/>
        </w:rPr>
        <w:t>,</w:t>
      </w:r>
      <w:r w:rsidR="00852596" w:rsidRPr="008D79F3">
        <w:rPr>
          <w:rStyle w:val="ae"/>
          <w:rFonts w:ascii="Times New Roman" w:eastAsia="宋体" w:hAnsi="Times New Roman" w:cs="Times New Roman"/>
          <w:szCs w:val="21"/>
        </w:rPr>
        <w:endnoteReference w:id="16"/>
      </w:r>
      <w:r w:rsidR="00F56B68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D1718D" w:rsidRPr="008D79F3">
        <w:rPr>
          <w:rFonts w:ascii="Times New Roman" w:eastAsia="宋体" w:hAnsi="Times New Roman" w:cs="Times New Roman"/>
          <w:szCs w:val="21"/>
        </w:rPr>
        <w:t>等人</w:t>
      </w:r>
      <w:r w:rsidR="00852596" w:rsidRPr="008D79F3">
        <w:rPr>
          <w:rFonts w:ascii="Times New Roman" w:eastAsia="宋体" w:hAnsi="Times New Roman" w:cs="Times New Roman"/>
          <w:szCs w:val="21"/>
        </w:rPr>
        <w:t>通过选用不同的度量指标，并利用信息熵模型，实现了对道路网信息量的准确测量，为道路选取提供了新的思路。在此基础上，</w:t>
      </w:r>
      <w:r w:rsidR="00C2478F" w:rsidRPr="008D79F3">
        <w:rPr>
          <w:rFonts w:ascii="Times New Roman" w:eastAsia="宋体" w:hAnsi="Times New Roman" w:cs="Times New Roman"/>
          <w:szCs w:val="21"/>
        </w:rPr>
        <w:t>刘怡</w:t>
      </w:r>
      <w:r w:rsidR="007703A2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8633A2" w:rsidRPr="008D79F3">
        <w:rPr>
          <w:rStyle w:val="ae"/>
          <w:rFonts w:ascii="Times New Roman" w:eastAsia="宋体" w:hAnsi="Times New Roman" w:cs="Times New Roman"/>
          <w:szCs w:val="21"/>
        </w:rPr>
        <w:endnoteReference w:id="17"/>
      </w:r>
      <w:r w:rsidR="007703A2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C2478F" w:rsidRPr="008D79F3">
        <w:rPr>
          <w:rFonts w:ascii="Times New Roman" w:eastAsia="宋体" w:hAnsi="Times New Roman" w:cs="Times New Roman"/>
          <w:szCs w:val="21"/>
        </w:rPr>
        <w:t>等人利用信息熵模型</w:t>
      </w:r>
      <w:r w:rsidR="00083659" w:rsidRPr="008D79F3">
        <w:rPr>
          <w:rFonts w:ascii="Times New Roman" w:eastAsia="宋体" w:hAnsi="Times New Roman" w:cs="Times New Roman"/>
          <w:szCs w:val="21"/>
        </w:rPr>
        <w:t>计算</w:t>
      </w:r>
      <w:r w:rsidR="007703A2" w:rsidRPr="008D79F3">
        <w:rPr>
          <w:rFonts w:ascii="Times New Roman" w:eastAsia="宋体" w:hAnsi="Times New Roman" w:cs="Times New Roman"/>
          <w:szCs w:val="21"/>
        </w:rPr>
        <w:t>道路网不同层次的信息量</w:t>
      </w:r>
      <w:r w:rsidR="00C2478F" w:rsidRPr="008D79F3">
        <w:rPr>
          <w:rFonts w:ascii="Times New Roman" w:eastAsia="宋体" w:hAnsi="Times New Roman" w:cs="Times New Roman"/>
          <w:szCs w:val="21"/>
        </w:rPr>
        <w:t>，</w:t>
      </w:r>
      <w:r w:rsidR="00083659" w:rsidRPr="008D79F3">
        <w:rPr>
          <w:rFonts w:ascii="Times New Roman" w:eastAsia="宋体" w:hAnsi="Times New Roman" w:cs="Times New Roman"/>
          <w:szCs w:val="21"/>
        </w:rPr>
        <w:t>并由此实现了对道路的选取</w:t>
      </w:r>
      <w:r w:rsidR="007703A2" w:rsidRPr="008D79F3">
        <w:rPr>
          <w:rFonts w:ascii="Times New Roman" w:eastAsia="宋体" w:hAnsi="Times New Roman" w:cs="Times New Roman"/>
          <w:szCs w:val="21"/>
        </w:rPr>
        <w:t>。</w:t>
      </w:r>
      <w:r w:rsidR="005967B3" w:rsidRPr="008D79F3">
        <w:rPr>
          <w:rFonts w:ascii="Times New Roman" w:eastAsia="宋体" w:hAnsi="Times New Roman" w:cs="Times New Roman"/>
          <w:szCs w:val="21"/>
        </w:rPr>
        <w:t>在</w:t>
      </w:r>
      <w:r w:rsidR="006D503D" w:rsidRPr="008D79F3">
        <w:rPr>
          <w:rFonts w:ascii="Times New Roman" w:eastAsia="宋体" w:hAnsi="Times New Roman" w:cs="Times New Roman"/>
          <w:szCs w:val="21"/>
        </w:rPr>
        <w:t>道路选取中</w:t>
      </w:r>
      <w:r w:rsidR="005967B3" w:rsidRPr="008D79F3">
        <w:rPr>
          <w:rFonts w:ascii="Times New Roman" w:eastAsia="宋体" w:hAnsi="Times New Roman" w:cs="Times New Roman"/>
          <w:szCs w:val="21"/>
        </w:rPr>
        <w:t>，</w:t>
      </w:r>
      <w:proofErr w:type="gramStart"/>
      <w:r w:rsidR="006D503D" w:rsidRPr="008D79F3">
        <w:rPr>
          <w:rFonts w:ascii="Times New Roman" w:eastAsia="宋体" w:hAnsi="Times New Roman" w:cs="Times New Roman"/>
          <w:szCs w:val="21"/>
        </w:rPr>
        <w:t>最</w:t>
      </w:r>
      <w:proofErr w:type="gramEnd"/>
      <w:r w:rsidR="006D503D" w:rsidRPr="008D79F3">
        <w:rPr>
          <w:rFonts w:ascii="Times New Roman" w:eastAsia="宋体" w:hAnsi="Times New Roman" w:cs="Times New Roman"/>
          <w:szCs w:val="21"/>
        </w:rPr>
        <w:t>关键的一步就是对路网中的道路进行重要性</w:t>
      </w:r>
      <w:r w:rsidR="005967B3" w:rsidRPr="008D79F3">
        <w:rPr>
          <w:rFonts w:ascii="Times New Roman" w:eastAsia="宋体" w:hAnsi="Times New Roman" w:cs="Times New Roman"/>
          <w:szCs w:val="21"/>
        </w:rPr>
        <w:t>计算</w:t>
      </w:r>
      <w:r w:rsidR="006D503D" w:rsidRPr="008D79F3">
        <w:rPr>
          <w:rFonts w:ascii="Times New Roman" w:eastAsia="宋体" w:hAnsi="Times New Roman" w:cs="Times New Roman"/>
          <w:szCs w:val="21"/>
        </w:rPr>
        <w:t>，然后根据其重要性和选取比例对道路进行选取。对于</w:t>
      </w:r>
      <w:r w:rsidR="005967B3" w:rsidRPr="008D79F3">
        <w:rPr>
          <w:rFonts w:ascii="Times New Roman" w:eastAsia="宋体" w:hAnsi="Times New Roman" w:cs="Times New Roman"/>
          <w:szCs w:val="21"/>
        </w:rPr>
        <w:t>矿井火灾逃生</w:t>
      </w:r>
      <w:r w:rsidR="006D503D" w:rsidRPr="008D79F3">
        <w:rPr>
          <w:rFonts w:ascii="Times New Roman" w:eastAsia="宋体" w:hAnsi="Times New Roman" w:cs="Times New Roman"/>
          <w:szCs w:val="21"/>
        </w:rPr>
        <w:t>路线的</w:t>
      </w:r>
      <w:r w:rsidR="005967B3" w:rsidRPr="008D79F3">
        <w:rPr>
          <w:rFonts w:ascii="Times New Roman" w:eastAsia="宋体" w:hAnsi="Times New Roman" w:cs="Times New Roman"/>
          <w:szCs w:val="21"/>
        </w:rPr>
        <w:t>规划</w:t>
      </w:r>
      <w:r w:rsidR="006D503D" w:rsidRPr="008D79F3">
        <w:rPr>
          <w:rFonts w:ascii="Times New Roman" w:eastAsia="宋体" w:hAnsi="Times New Roman" w:cs="Times New Roman"/>
          <w:szCs w:val="21"/>
        </w:rPr>
        <w:t>，这其中</w:t>
      </w:r>
      <w:r w:rsidR="005967B3" w:rsidRPr="008D79F3">
        <w:rPr>
          <w:rFonts w:ascii="Times New Roman" w:eastAsia="宋体" w:hAnsi="Times New Roman" w:cs="Times New Roman"/>
          <w:szCs w:val="21"/>
        </w:rPr>
        <w:t>就</w:t>
      </w:r>
      <w:r w:rsidR="006D503D" w:rsidRPr="008D79F3">
        <w:rPr>
          <w:rFonts w:ascii="Times New Roman" w:eastAsia="宋体" w:hAnsi="Times New Roman" w:cs="Times New Roman"/>
          <w:szCs w:val="21"/>
        </w:rPr>
        <w:t>涉及到在灾害发生时，对巷道的</w:t>
      </w:r>
      <w:r w:rsidR="005967B3" w:rsidRPr="008D79F3">
        <w:rPr>
          <w:rFonts w:ascii="Times New Roman" w:eastAsia="宋体" w:hAnsi="Times New Roman" w:cs="Times New Roman"/>
          <w:szCs w:val="21"/>
        </w:rPr>
        <w:t>重要性</w:t>
      </w:r>
      <w:r w:rsidR="006D503D" w:rsidRPr="008D79F3">
        <w:rPr>
          <w:rFonts w:ascii="Times New Roman" w:eastAsia="宋体" w:hAnsi="Times New Roman" w:cs="Times New Roman"/>
          <w:szCs w:val="21"/>
        </w:rPr>
        <w:t>（</w:t>
      </w:r>
      <w:r w:rsidR="005967B3" w:rsidRPr="008D79F3">
        <w:rPr>
          <w:rFonts w:ascii="Times New Roman" w:eastAsia="宋体" w:hAnsi="Times New Roman" w:cs="Times New Roman"/>
          <w:szCs w:val="21"/>
        </w:rPr>
        <w:t>当量长度</w:t>
      </w:r>
      <w:r w:rsidR="006D503D" w:rsidRPr="008D79F3">
        <w:rPr>
          <w:rFonts w:ascii="Times New Roman" w:eastAsia="宋体" w:hAnsi="Times New Roman" w:cs="Times New Roman"/>
          <w:szCs w:val="21"/>
        </w:rPr>
        <w:t>）进行</w:t>
      </w:r>
      <w:r w:rsidR="005967B3" w:rsidRPr="008D79F3">
        <w:rPr>
          <w:rFonts w:ascii="Times New Roman" w:eastAsia="宋体" w:hAnsi="Times New Roman" w:cs="Times New Roman"/>
          <w:szCs w:val="21"/>
        </w:rPr>
        <w:t>计算</w:t>
      </w:r>
      <w:r w:rsidR="006D503D" w:rsidRPr="008D79F3">
        <w:rPr>
          <w:rFonts w:ascii="Times New Roman" w:eastAsia="宋体" w:hAnsi="Times New Roman" w:cs="Times New Roman"/>
          <w:szCs w:val="21"/>
        </w:rPr>
        <w:t>，选取出最</w:t>
      </w:r>
      <w:r w:rsidR="005967B3" w:rsidRPr="008D79F3">
        <w:rPr>
          <w:rFonts w:ascii="Times New Roman" w:eastAsia="宋体" w:hAnsi="Times New Roman" w:cs="Times New Roman"/>
          <w:szCs w:val="21"/>
        </w:rPr>
        <w:t>优</w:t>
      </w:r>
      <w:r w:rsidR="006D503D" w:rsidRPr="008D79F3">
        <w:rPr>
          <w:rFonts w:ascii="Times New Roman" w:eastAsia="宋体" w:hAnsi="Times New Roman" w:cs="Times New Roman"/>
          <w:szCs w:val="21"/>
        </w:rPr>
        <w:t>的逃生路线。</w:t>
      </w:r>
    </w:p>
    <w:p w14:paraId="20F5E573" w14:textId="26001DE5" w:rsidR="006D79BB" w:rsidRPr="00353EB7" w:rsidRDefault="003913D5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因此，本文通过引入信息熵模型，</w:t>
      </w:r>
      <w:r w:rsidR="005967B3" w:rsidRPr="00353EB7">
        <w:rPr>
          <w:rFonts w:ascii="Times New Roman" w:eastAsia="宋体" w:hAnsi="Times New Roman" w:cs="Times New Roman"/>
          <w:szCs w:val="21"/>
        </w:rPr>
        <w:t>并</w:t>
      </w:r>
      <w:r w:rsidR="00CA3B32" w:rsidRPr="00353EB7">
        <w:rPr>
          <w:rFonts w:ascii="Times New Roman" w:eastAsia="宋体" w:hAnsi="Times New Roman" w:cs="Times New Roman"/>
          <w:szCs w:val="21"/>
        </w:rPr>
        <w:t>选取矿井火灾的各影响因素</w:t>
      </w:r>
      <w:r w:rsidRPr="00353EB7">
        <w:rPr>
          <w:rFonts w:ascii="Times New Roman" w:eastAsia="宋体" w:hAnsi="Times New Roman" w:cs="Times New Roman"/>
          <w:szCs w:val="21"/>
        </w:rPr>
        <w:t>，</w:t>
      </w:r>
      <w:r w:rsidR="00CA3B32" w:rsidRPr="00353EB7">
        <w:rPr>
          <w:rFonts w:ascii="Times New Roman" w:eastAsia="宋体" w:hAnsi="Times New Roman" w:cs="Times New Roman"/>
          <w:szCs w:val="21"/>
        </w:rPr>
        <w:t>定量计算</w:t>
      </w:r>
      <w:r w:rsidRPr="00353EB7">
        <w:rPr>
          <w:rFonts w:ascii="Times New Roman" w:eastAsia="宋体" w:hAnsi="Times New Roman" w:cs="Times New Roman"/>
          <w:szCs w:val="21"/>
        </w:rPr>
        <w:t>每条巷道的当量长度，</w:t>
      </w:r>
      <w:r w:rsidR="0097113E" w:rsidRPr="00353EB7">
        <w:rPr>
          <w:rFonts w:ascii="Times New Roman" w:eastAsia="宋体" w:hAnsi="Times New Roman" w:cs="Times New Roman"/>
          <w:szCs w:val="21"/>
        </w:rPr>
        <w:t>并将巷道当量长度作为巷道网络中各边的权值，利用</w:t>
      </w:r>
      <w:r w:rsidR="0097113E" w:rsidRPr="00353EB7">
        <w:rPr>
          <w:rFonts w:ascii="Times New Roman" w:eastAsia="宋体" w:hAnsi="Times New Roman" w:cs="Times New Roman"/>
          <w:szCs w:val="21"/>
        </w:rPr>
        <w:t xml:space="preserve">Dijkstra </w:t>
      </w:r>
      <w:r w:rsidR="0097113E" w:rsidRPr="00353EB7">
        <w:rPr>
          <w:rFonts w:ascii="Times New Roman" w:eastAsia="宋体" w:hAnsi="Times New Roman" w:cs="Times New Roman"/>
          <w:szCs w:val="21"/>
        </w:rPr>
        <w:t>算法实现对矿井火灾最优逃生路径的规划，</w:t>
      </w:r>
      <w:r w:rsidRPr="00353EB7">
        <w:rPr>
          <w:rFonts w:ascii="Times New Roman" w:eastAsia="宋体" w:hAnsi="Times New Roman" w:cs="Times New Roman"/>
          <w:szCs w:val="21"/>
        </w:rPr>
        <w:t>以期辅助井下人员逃生。</w:t>
      </w:r>
    </w:p>
    <w:p w14:paraId="2F0E22AE" w14:textId="07B548F9" w:rsidR="008B752B" w:rsidRPr="002E1301" w:rsidRDefault="00025508" w:rsidP="00353EB7">
      <w:pPr>
        <w:pStyle w:val="1"/>
        <w:spacing w:before="0" w:after="0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2E1301">
        <w:rPr>
          <w:rFonts w:ascii="Times New Roman" w:eastAsia="黑体" w:hAnsi="Times New Roman" w:cs="Times New Roman"/>
          <w:sz w:val="28"/>
          <w:szCs w:val="28"/>
        </w:rPr>
        <w:t xml:space="preserve">1 </w:t>
      </w:r>
      <w:r w:rsidR="008B752B" w:rsidRPr="002E1301">
        <w:rPr>
          <w:rFonts w:ascii="Times New Roman" w:eastAsia="黑体" w:hAnsi="Times New Roman" w:cs="Times New Roman"/>
          <w:sz w:val="28"/>
          <w:szCs w:val="28"/>
        </w:rPr>
        <w:t>信息熵模型</w:t>
      </w:r>
    </w:p>
    <w:p w14:paraId="623BD17C" w14:textId="3C24C525" w:rsidR="00574731" w:rsidRPr="002E1301" w:rsidRDefault="00574731" w:rsidP="00353EB7">
      <w:pPr>
        <w:pStyle w:val="2"/>
        <w:spacing w:before="0" w:after="0" w:line="240" w:lineRule="auto"/>
        <w:rPr>
          <w:rFonts w:ascii="Times New Roman" w:eastAsia="黑体" w:hAnsi="Times New Roman" w:cs="Times New Roman"/>
          <w:sz w:val="21"/>
          <w:szCs w:val="21"/>
        </w:rPr>
      </w:pPr>
      <w:r w:rsidRPr="002E1301">
        <w:rPr>
          <w:rFonts w:ascii="Times New Roman" w:eastAsia="黑体" w:hAnsi="Times New Roman" w:cs="Times New Roman"/>
          <w:sz w:val="21"/>
          <w:szCs w:val="21"/>
        </w:rPr>
        <w:t xml:space="preserve">1.1 </w:t>
      </w:r>
      <w:r w:rsidRPr="002E1301">
        <w:rPr>
          <w:rFonts w:ascii="Times New Roman" w:eastAsia="黑体" w:hAnsi="Times New Roman" w:cs="Times New Roman"/>
          <w:sz w:val="21"/>
          <w:szCs w:val="21"/>
        </w:rPr>
        <w:t>传统方法的局限性</w:t>
      </w:r>
    </w:p>
    <w:p w14:paraId="2BE06780" w14:textId="2FB4878F" w:rsidR="00574731" w:rsidRPr="00353EB7" w:rsidRDefault="00943F28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井下人员逃生路径规划涉及到巷道长度、坡度以及巷道中风速风向等因素</w:t>
      </w:r>
      <w:r w:rsidR="00574731" w:rsidRPr="00353EB7">
        <w:rPr>
          <w:rFonts w:ascii="Times New Roman" w:eastAsia="宋体" w:hAnsi="Times New Roman" w:cs="Times New Roman"/>
          <w:szCs w:val="21"/>
        </w:rPr>
        <w:t>，</w:t>
      </w:r>
      <w:r w:rsidRPr="00353EB7">
        <w:rPr>
          <w:rFonts w:ascii="Times New Roman" w:eastAsia="宋体" w:hAnsi="Times New Roman" w:cs="Times New Roman"/>
          <w:szCs w:val="21"/>
        </w:rPr>
        <w:t>而火灾情况下</w:t>
      </w:r>
      <w:r w:rsidR="00574731" w:rsidRPr="00353EB7">
        <w:rPr>
          <w:rFonts w:ascii="Times New Roman" w:eastAsia="宋体" w:hAnsi="Times New Roman" w:cs="Times New Roman"/>
          <w:szCs w:val="21"/>
        </w:rPr>
        <w:t>，还需</w:t>
      </w:r>
      <w:proofErr w:type="gramStart"/>
      <w:r w:rsidR="00574731" w:rsidRPr="00353EB7">
        <w:rPr>
          <w:rFonts w:ascii="Times New Roman" w:eastAsia="宋体" w:hAnsi="Times New Roman" w:cs="Times New Roman"/>
          <w:szCs w:val="21"/>
        </w:rPr>
        <w:t>考虑烟流温度</w:t>
      </w:r>
      <w:proofErr w:type="gramEnd"/>
      <w:r w:rsidR="00574731" w:rsidRPr="00353EB7">
        <w:rPr>
          <w:rFonts w:ascii="Times New Roman" w:eastAsia="宋体" w:hAnsi="Times New Roman" w:cs="Times New Roman"/>
          <w:szCs w:val="21"/>
        </w:rPr>
        <w:t>、可见度等因素的影响，这些因素都直接影响着巷道当量长度的计算。因此，合理、有效地选择和量化各影响因素是巷道当量长度确定的关键。</w:t>
      </w:r>
    </w:p>
    <w:p w14:paraId="5AEF7117" w14:textId="62079A48" w:rsidR="00574731" w:rsidRPr="008D79F3" w:rsidRDefault="00574731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目前，大多数学者采用公式（</w:t>
      </w:r>
      <w:r w:rsidRPr="00353EB7">
        <w:rPr>
          <w:rFonts w:ascii="Times New Roman" w:eastAsia="宋体" w:hAnsi="Times New Roman" w:cs="Times New Roman"/>
          <w:szCs w:val="21"/>
        </w:rPr>
        <w:t>1</w:t>
      </w:r>
      <w:r w:rsidRPr="00353EB7">
        <w:rPr>
          <w:rFonts w:ascii="Times New Roman" w:eastAsia="宋体" w:hAnsi="Times New Roman" w:cs="Times New Roman"/>
          <w:szCs w:val="21"/>
        </w:rPr>
        <w:t>）对巷道当量长度进行</w:t>
      </w:r>
      <w:r w:rsidRPr="008D79F3">
        <w:rPr>
          <w:rFonts w:ascii="Times New Roman" w:eastAsia="宋体" w:hAnsi="Times New Roman" w:cs="Times New Roman"/>
          <w:szCs w:val="21"/>
        </w:rPr>
        <w:t>计算</w:t>
      </w:r>
      <w:r w:rsidR="00074736" w:rsidRPr="008D79F3">
        <w:rPr>
          <w:rFonts w:ascii="Times New Roman" w:eastAsia="宋体" w:hAnsi="Times New Roman" w:cs="Times New Roman"/>
          <w:szCs w:val="21"/>
          <w:vertAlign w:val="superscript"/>
        </w:rPr>
        <w:t>[2]</w:t>
      </w:r>
      <w:r w:rsidRPr="008D79F3">
        <w:rPr>
          <w:rFonts w:ascii="Times New Roman" w:eastAsia="宋体" w:hAnsi="Times New Roman" w:cs="Times New Roman"/>
          <w:szCs w:val="21"/>
        </w:rPr>
        <w:t>：</w:t>
      </w:r>
    </w:p>
    <w:p w14:paraId="2ED26629" w14:textId="42F314A1" w:rsidR="00574731" w:rsidRPr="00353EB7" w:rsidRDefault="00574731" w:rsidP="00353EB7">
      <w:pPr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…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e>
        </m:nary>
      </m:oMath>
      <w:r w:rsidRPr="00353EB7">
        <w:rPr>
          <w:rFonts w:ascii="Times New Roman" w:eastAsia="宋体" w:hAnsi="Times New Roman" w:cs="Times New Roman"/>
          <w:szCs w:val="21"/>
        </w:rPr>
        <w:t xml:space="preserve">        </w:t>
      </w:r>
      <w:r w:rsidR="002A2F86">
        <w:rPr>
          <w:rFonts w:ascii="Times New Roman" w:eastAsia="宋体" w:hAnsi="Times New Roman" w:cs="Times New Roman"/>
          <w:szCs w:val="21"/>
        </w:rPr>
        <w:t xml:space="preserve">      </w:t>
      </w:r>
      <w:r w:rsidR="00D63F52" w:rsidRPr="00353EB7">
        <w:rPr>
          <w:rFonts w:ascii="Times New Roman" w:eastAsia="宋体" w:hAnsi="Times New Roman" w:cs="Times New Roman"/>
          <w:szCs w:val="21"/>
        </w:rPr>
        <w:t xml:space="preserve">  </w:t>
      </w:r>
      <w:r w:rsidRPr="00353EB7">
        <w:rPr>
          <w:rFonts w:ascii="Times New Roman" w:eastAsia="宋体" w:hAnsi="Times New Roman" w:cs="Times New Roman"/>
          <w:szCs w:val="21"/>
        </w:rPr>
        <w:t xml:space="preserve">  </w:t>
      </w:r>
      <w:r w:rsidR="00D63F52" w:rsidRPr="00353EB7">
        <w:rPr>
          <w:rFonts w:ascii="Times New Roman" w:eastAsia="宋体" w:hAnsi="Times New Roman" w:cs="Times New Roman"/>
          <w:szCs w:val="21"/>
        </w:rPr>
        <w:t>(1)</w:t>
      </w:r>
    </w:p>
    <w:p w14:paraId="58A5EE76" w14:textId="77777777" w:rsidR="00574731" w:rsidRPr="00353EB7" w:rsidRDefault="00574731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式中：</w:t>
      </w: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</m:oMath>
      <w:r w:rsidRPr="00353EB7">
        <w:rPr>
          <w:rFonts w:ascii="Times New Roman" w:eastAsia="宋体" w:hAnsi="Times New Roman" w:cs="Times New Roman"/>
          <w:szCs w:val="21"/>
        </w:rPr>
        <w:t xml:space="preserve"> </w:t>
      </w:r>
      <w:r w:rsidRPr="00353EB7">
        <w:rPr>
          <w:rFonts w:ascii="Times New Roman" w:eastAsia="宋体" w:hAnsi="Times New Roman" w:cs="Times New Roman"/>
          <w:szCs w:val="21"/>
        </w:rPr>
        <w:t>为巷道边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ij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的实际长度；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</m:oMath>
      <w:r w:rsidRPr="00353EB7">
        <w:rPr>
          <w:rFonts w:ascii="Times New Roman" w:eastAsia="宋体" w:hAnsi="Times New Roman" w:cs="Times New Roman"/>
          <w:szCs w:val="21"/>
        </w:rPr>
        <w:t>分别为巷道类型、坡度、风速风向等因素的影响系数；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为巷道边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ij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内第</w:t>
      </w:r>
      <w:r w:rsidRPr="00353EB7">
        <w:rPr>
          <w:rFonts w:ascii="Times New Roman" w:eastAsia="宋体" w:hAnsi="Times New Roman" w:cs="Times New Roman"/>
          <w:szCs w:val="21"/>
        </w:rPr>
        <w:t>j</w:t>
      </w:r>
      <w:proofErr w:type="gramStart"/>
      <w:r w:rsidRPr="00353EB7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局部障碍物的当量长度。</w:t>
      </w:r>
    </w:p>
    <w:p w14:paraId="400DE314" w14:textId="5E3FB61C" w:rsidR="000E0FC6" w:rsidRPr="008D79F3" w:rsidRDefault="00574731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从上述计算公式可以</w:t>
      </w:r>
      <w:r w:rsidRPr="008D79F3">
        <w:rPr>
          <w:rFonts w:ascii="Times New Roman" w:eastAsia="宋体" w:hAnsi="Times New Roman" w:cs="Times New Roman"/>
          <w:szCs w:val="21"/>
        </w:rPr>
        <w:t>看出，该公式存在两方面的局限性。首先，在进行当量长度的计算时，需要将各影响因素的值转换为对应的影响系数，这在一定程度上降低了路径规划的效率，同时在数据的转换过程中，也会造成数据精度的下降。如刘笑笑</w:t>
      </w:r>
      <w:r w:rsidR="00074736" w:rsidRPr="008D79F3">
        <w:rPr>
          <w:rFonts w:ascii="Times New Roman" w:eastAsia="宋体" w:hAnsi="Times New Roman" w:cs="Times New Roman"/>
          <w:szCs w:val="21"/>
          <w:vertAlign w:val="superscript"/>
        </w:rPr>
        <w:t>[2]</w:t>
      </w:r>
      <w:r w:rsidRPr="008D79F3">
        <w:rPr>
          <w:rFonts w:ascii="Times New Roman" w:eastAsia="宋体" w:hAnsi="Times New Roman" w:cs="Times New Roman"/>
          <w:szCs w:val="21"/>
        </w:rPr>
        <w:t>等人根据环境风方面的研究，建立风速风向对人员行进的影响系数，</w:t>
      </w:r>
      <w:r w:rsidR="00074736" w:rsidRPr="008D79F3">
        <w:rPr>
          <w:rFonts w:ascii="Times New Roman" w:eastAsia="宋体" w:hAnsi="Times New Roman" w:cs="Times New Roman"/>
          <w:szCs w:val="21"/>
        </w:rPr>
        <w:t>其</w:t>
      </w:r>
      <w:r w:rsidRPr="008D79F3">
        <w:rPr>
          <w:rFonts w:ascii="Times New Roman" w:eastAsia="宋体" w:hAnsi="Times New Roman" w:cs="Times New Roman"/>
          <w:szCs w:val="21"/>
        </w:rPr>
        <w:t>结果如</w:t>
      </w:r>
      <w:r w:rsidR="00074736" w:rsidRPr="008D79F3">
        <w:rPr>
          <w:rFonts w:ascii="Times New Roman" w:eastAsia="宋体" w:hAnsi="Times New Roman" w:cs="Times New Roman"/>
          <w:szCs w:val="21"/>
        </w:rPr>
        <w:t>表</w:t>
      </w:r>
      <w:r w:rsidR="00074736" w:rsidRPr="008D79F3">
        <w:rPr>
          <w:rFonts w:ascii="Times New Roman" w:eastAsia="宋体" w:hAnsi="Times New Roman" w:cs="Times New Roman"/>
          <w:szCs w:val="21"/>
        </w:rPr>
        <w:t>1</w:t>
      </w:r>
      <w:r w:rsidRPr="008D79F3">
        <w:rPr>
          <w:rFonts w:ascii="Times New Roman" w:eastAsia="宋体" w:hAnsi="Times New Roman" w:cs="Times New Roman"/>
          <w:szCs w:val="21"/>
        </w:rPr>
        <w:t>所示，从表中我们可以看出，每个影响系数对应一个区间的风速值，造成了原始数据精度的下降。同时，不同的学者对于同一个影响因素所使用的影响系数也不同，</w:t>
      </w:r>
      <w:r w:rsidR="0041273D" w:rsidRPr="008D79F3">
        <w:rPr>
          <w:rFonts w:ascii="Times New Roman" w:eastAsia="宋体" w:hAnsi="Times New Roman" w:cs="Times New Roman"/>
          <w:szCs w:val="21"/>
        </w:rPr>
        <w:t>童兴</w:t>
      </w:r>
      <w:r w:rsidR="000C1273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41273D" w:rsidRPr="008D79F3">
        <w:rPr>
          <w:rStyle w:val="ae"/>
          <w:rFonts w:ascii="Times New Roman" w:eastAsia="宋体" w:hAnsi="Times New Roman" w:cs="Times New Roman"/>
          <w:szCs w:val="21"/>
        </w:rPr>
        <w:endnoteReference w:id="18"/>
      </w:r>
      <w:r w:rsidR="000C1273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41273D" w:rsidRPr="008D79F3">
        <w:rPr>
          <w:rFonts w:ascii="Times New Roman" w:eastAsia="宋体" w:hAnsi="Times New Roman" w:cs="Times New Roman"/>
          <w:szCs w:val="21"/>
        </w:rPr>
        <w:t>等人在进行巷道当量长度计算时，所使用的风速的影响系数如表</w:t>
      </w:r>
      <w:r w:rsidR="0041273D" w:rsidRPr="008D79F3">
        <w:rPr>
          <w:rFonts w:ascii="Times New Roman" w:eastAsia="宋体" w:hAnsi="Times New Roman" w:cs="Times New Roman"/>
          <w:szCs w:val="21"/>
        </w:rPr>
        <w:t>2</w:t>
      </w:r>
      <w:r w:rsidR="0041273D" w:rsidRPr="008D79F3">
        <w:rPr>
          <w:rFonts w:ascii="Times New Roman" w:eastAsia="宋体" w:hAnsi="Times New Roman" w:cs="Times New Roman"/>
          <w:szCs w:val="21"/>
        </w:rPr>
        <w:t>所示。</w:t>
      </w:r>
      <w:r w:rsidR="000E0FC6" w:rsidRPr="008D79F3">
        <w:rPr>
          <w:rFonts w:ascii="Times New Roman" w:eastAsia="宋体" w:hAnsi="Times New Roman" w:cs="Times New Roman"/>
          <w:szCs w:val="21"/>
        </w:rPr>
        <w:t>从表</w:t>
      </w:r>
      <w:r w:rsidR="000E0FC6" w:rsidRPr="008D79F3">
        <w:rPr>
          <w:rFonts w:ascii="Times New Roman" w:eastAsia="宋体" w:hAnsi="Times New Roman" w:cs="Times New Roman"/>
          <w:szCs w:val="21"/>
        </w:rPr>
        <w:t>1</w:t>
      </w:r>
      <w:r w:rsidR="000E0FC6" w:rsidRPr="008D79F3">
        <w:rPr>
          <w:rFonts w:ascii="Times New Roman" w:eastAsia="宋体" w:hAnsi="Times New Roman" w:cs="Times New Roman"/>
          <w:szCs w:val="21"/>
        </w:rPr>
        <w:t>和表</w:t>
      </w:r>
      <w:r w:rsidR="000E0FC6" w:rsidRPr="008D79F3">
        <w:rPr>
          <w:rFonts w:ascii="Times New Roman" w:eastAsia="宋体" w:hAnsi="Times New Roman" w:cs="Times New Roman"/>
          <w:szCs w:val="21"/>
        </w:rPr>
        <w:t>2</w:t>
      </w:r>
      <w:r w:rsidR="000E0FC6" w:rsidRPr="008D79F3">
        <w:rPr>
          <w:rFonts w:ascii="Times New Roman" w:eastAsia="宋体" w:hAnsi="Times New Roman" w:cs="Times New Roman"/>
          <w:szCs w:val="21"/>
        </w:rPr>
        <w:t>可以看出，对于风速这一影响因素，两组学者使用的影响系数并不相同</w:t>
      </w:r>
      <w:r w:rsidR="00C2713C" w:rsidRPr="008D79F3">
        <w:rPr>
          <w:rFonts w:ascii="Times New Roman" w:eastAsia="宋体" w:hAnsi="Times New Roman" w:cs="Times New Roman"/>
          <w:szCs w:val="21"/>
        </w:rPr>
        <w:t>，这将直接</w:t>
      </w:r>
      <w:r w:rsidR="005C5E13" w:rsidRPr="008D79F3">
        <w:rPr>
          <w:rFonts w:ascii="Times New Roman" w:eastAsia="宋体" w:hAnsi="Times New Roman" w:cs="Times New Roman"/>
          <w:szCs w:val="21"/>
        </w:rPr>
        <w:t>影响</w:t>
      </w:r>
      <w:r w:rsidR="00C2713C" w:rsidRPr="008D79F3">
        <w:rPr>
          <w:rFonts w:ascii="Times New Roman" w:eastAsia="宋体" w:hAnsi="Times New Roman" w:cs="Times New Roman"/>
          <w:szCs w:val="21"/>
        </w:rPr>
        <w:t>巷道</w:t>
      </w:r>
      <w:r w:rsidR="005E37FF" w:rsidRPr="008D79F3">
        <w:rPr>
          <w:rFonts w:ascii="Times New Roman" w:eastAsia="宋体" w:hAnsi="Times New Roman" w:cs="Times New Roman"/>
          <w:szCs w:val="21"/>
        </w:rPr>
        <w:t>的</w:t>
      </w:r>
      <w:r w:rsidR="00C2713C" w:rsidRPr="008D79F3">
        <w:rPr>
          <w:rFonts w:ascii="Times New Roman" w:eastAsia="宋体" w:hAnsi="Times New Roman" w:cs="Times New Roman"/>
          <w:szCs w:val="21"/>
        </w:rPr>
        <w:t>当量长度</w:t>
      </w:r>
      <w:r w:rsidR="005E37FF" w:rsidRPr="008D79F3">
        <w:rPr>
          <w:rFonts w:ascii="Times New Roman" w:eastAsia="宋体" w:hAnsi="Times New Roman" w:cs="Times New Roman"/>
          <w:szCs w:val="21"/>
        </w:rPr>
        <w:t>甚至对</w:t>
      </w:r>
      <w:r w:rsidR="0024692B" w:rsidRPr="008D79F3">
        <w:rPr>
          <w:rFonts w:ascii="Times New Roman" w:eastAsia="宋体" w:hAnsi="Times New Roman" w:cs="Times New Roman"/>
          <w:szCs w:val="21"/>
        </w:rPr>
        <w:t>路径规划的结果造成影响</w:t>
      </w:r>
      <w:r w:rsidR="00C2713C" w:rsidRPr="008D79F3">
        <w:rPr>
          <w:rFonts w:ascii="Times New Roman" w:eastAsia="宋体" w:hAnsi="Times New Roman" w:cs="Times New Roman"/>
          <w:szCs w:val="21"/>
        </w:rPr>
        <w:t>。</w:t>
      </w:r>
    </w:p>
    <w:p w14:paraId="4BBB0E9B" w14:textId="77777777" w:rsidR="009C3E08" w:rsidRPr="008D79F3" w:rsidRDefault="009C3E08" w:rsidP="009C3E0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D79F3">
        <w:rPr>
          <w:rFonts w:ascii="Times New Roman" w:eastAsia="宋体" w:hAnsi="Times New Roman" w:cs="Times New Roman"/>
          <w:szCs w:val="21"/>
        </w:rPr>
        <w:t>同时公式（</w:t>
      </w:r>
      <w:r w:rsidRPr="008D79F3">
        <w:rPr>
          <w:rFonts w:ascii="Times New Roman" w:eastAsia="宋体" w:hAnsi="Times New Roman" w:cs="Times New Roman"/>
          <w:szCs w:val="21"/>
        </w:rPr>
        <w:t>1</w:t>
      </w:r>
      <w:r w:rsidRPr="008D79F3">
        <w:rPr>
          <w:rFonts w:ascii="Times New Roman" w:eastAsia="宋体" w:hAnsi="Times New Roman" w:cs="Times New Roman"/>
          <w:szCs w:val="21"/>
        </w:rPr>
        <w:t>）未能考虑烟雾浓度等火灾因素对当量长度的影响，使得学者们在进行矿井火灾逃生路线规划时，需要根据受火灾的影响进行二次判断，才能最终确定矿井火灾发生时井下人员的最优逃生路径，这将进一步影响了逃生路径规划的效率。因此，本文提出了一种基于信息熵模型的矿井火灾逃生路径规划方法，该方法即保证了数据的精度，又提高了矿井火灾逃生路径规划的效率。</w:t>
      </w:r>
    </w:p>
    <w:p w14:paraId="2CC03CA8" w14:textId="3617934A" w:rsidR="00574731" w:rsidRPr="00537324" w:rsidRDefault="00391F31" w:rsidP="00353EB7">
      <w:pPr>
        <w:jc w:val="center"/>
        <w:rPr>
          <w:rFonts w:ascii="宋体" w:eastAsia="宋体" w:hAnsi="宋体" w:cs="Times New Roman"/>
          <w:b/>
          <w:bCs/>
          <w:sz w:val="18"/>
          <w:szCs w:val="18"/>
        </w:rPr>
      </w:pPr>
      <w:r w:rsidRPr="00537324">
        <w:rPr>
          <w:rFonts w:ascii="宋体" w:eastAsia="宋体" w:hAnsi="宋体" w:cs="Times New Roman"/>
          <w:b/>
          <w:bCs/>
          <w:sz w:val="18"/>
          <w:szCs w:val="18"/>
        </w:rPr>
        <w:t>表1</w:t>
      </w:r>
      <w:r w:rsidR="009C3E08">
        <w:rPr>
          <w:rFonts w:ascii="宋体" w:eastAsia="宋体" w:hAnsi="宋体" w:cs="Times New Roman"/>
          <w:b/>
          <w:bCs/>
          <w:sz w:val="18"/>
          <w:szCs w:val="18"/>
        </w:rPr>
        <w:t xml:space="preserve">  </w:t>
      </w:r>
      <w:r w:rsidRPr="00537324">
        <w:rPr>
          <w:rFonts w:ascii="宋体" w:eastAsia="宋体" w:hAnsi="宋体" w:cs="Times New Roman"/>
          <w:b/>
          <w:bCs/>
          <w:sz w:val="18"/>
          <w:szCs w:val="18"/>
        </w:rPr>
        <w:t>刘笑笑等人使用的风速影响系数</w:t>
      </w:r>
    </w:p>
    <w:p w14:paraId="21312625" w14:textId="0FF46C06" w:rsidR="002E1301" w:rsidRDefault="002E1301" w:rsidP="002E1301">
      <w:pPr>
        <w:pStyle w:val="af6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2E1301">
        <w:rPr>
          <w:rFonts w:ascii="Times New Roman" w:eastAsia="宋体" w:hAnsi="Times New Roman" w:cs="Times New Roman"/>
          <w:b/>
          <w:sz w:val="18"/>
          <w:szCs w:val="18"/>
        </w:rPr>
        <w:t>Tab.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fldChar w:fldCharType="begin"/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instrText xml:space="preserve"> SEQ Table \* ARABIC </w:instrTex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fldChar w:fldCharType="separate"/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t>1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fldChar w:fldCharType="end"/>
      </w:r>
      <w:r w:rsidR="009C3E08">
        <w:rPr>
          <w:rFonts w:ascii="Times New Roman" w:eastAsia="宋体" w:hAnsi="Times New Roman" w:cs="Times New Roman"/>
          <w:b/>
          <w:sz w:val="18"/>
          <w:szCs w:val="18"/>
        </w:rPr>
        <w:t xml:space="preserve">  </w:t>
      </w:r>
      <w:r>
        <w:rPr>
          <w:rFonts w:ascii="Times New Roman" w:eastAsia="宋体" w:hAnsi="Times New Roman" w:cs="Times New Roman"/>
          <w:b/>
          <w:sz w:val="18"/>
          <w:szCs w:val="18"/>
        </w:rPr>
        <w:t>I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t xml:space="preserve">nfluence coefficient </w:t>
      </w:r>
      <w:r>
        <w:rPr>
          <w:rFonts w:ascii="Times New Roman" w:eastAsia="宋体" w:hAnsi="Times New Roman" w:cs="Times New Roman"/>
          <w:b/>
          <w:sz w:val="18"/>
          <w:szCs w:val="18"/>
        </w:rPr>
        <w:t>of w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t xml:space="preserve">ind speed used by Liu </w:t>
      </w:r>
      <w:proofErr w:type="spellStart"/>
      <w:r w:rsidRPr="002E1301">
        <w:rPr>
          <w:rFonts w:ascii="Times New Roman" w:eastAsia="宋体" w:hAnsi="Times New Roman" w:cs="Times New Roman"/>
          <w:b/>
          <w:sz w:val="18"/>
          <w:szCs w:val="18"/>
        </w:rPr>
        <w:t>Xiaoxiao</w:t>
      </w:r>
      <w:proofErr w:type="spellEnd"/>
    </w:p>
    <w:tbl>
      <w:tblPr>
        <w:tblStyle w:val="af1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1985"/>
        <w:gridCol w:w="1984"/>
        <w:gridCol w:w="1922"/>
      </w:tblGrid>
      <w:tr w:rsidR="00074736" w:rsidRPr="002E1301" w14:paraId="37ED69A0" w14:textId="77777777" w:rsidTr="009C3E08">
        <w:trPr>
          <w:jc w:val="center"/>
        </w:trPr>
        <w:tc>
          <w:tcPr>
            <w:tcW w:w="1271" w:type="dxa"/>
            <w:tcBorders>
              <w:top w:val="single" w:sz="12" w:space="0" w:color="auto"/>
              <w:bottom w:val="single" w:sz="6" w:space="0" w:color="auto"/>
            </w:tcBorders>
          </w:tcPr>
          <w:p w14:paraId="3795365D" w14:textId="76C83FAE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蒲福氏风级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72536D9E" w14:textId="7B3FF1EA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描述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</w:tcPr>
          <w:p w14:paraId="05A12C74" w14:textId="5A6F496D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风速/(m/s)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</w:tcPr>
          <w:p w14:paraId="133320E8" w14:textId="11A3BE24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迎风时影响系数</w:t>
            </w:r>
          </w:p>
        </w:tc>
        <w:tc>
          <w:tcPr>
            <w:tcW w:w="1922" w:type="dxa"/>
            <w:tcBorders>
              <w:top w:val="single" w:sz="12" w:space="0" w:color="auto"/>
              <w:bottom w:val="single" w:sz="6" w:space="0" w:color="auto"/>
            </w:tcBorders>
          </w:tcPr>
          <w:p w14:paraId="2B8211B0" w14:textId="5524F183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背风时影响系数</w:t>
            </w:r>
          </w:p>
        </w:tc>
      </w:tr>
      <w:tr w:rsidR="00074736" w:rsidRPr="002E1301" w14:paraId="208AFB34" w14:textId="77777777" w:rsidTr="009C3E08">
        <w:trPr>
          <w:jc w:val="center"/>
        </w:trPr>
        <w:tc>
          <w:tcPr>
            <w:tcW w:w="1271" w:type="dxa"/>
            <w:tcBorders>
              <w:top w:val="single" w:sz="6" w:space="0" w:color="auto"/>
            </w:tcBorders>
          </w:tcPr>
          <w:p w14:paraId="29F9ED0D" w14:textId="578A72E1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407E1F6" w14:textId="4A1DC905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无风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14:paraId="6D749D31" w14:textId="37530C31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0.0～ 0.1</w:t>
            </w:r>
          </w:p>
        </w:tc>
        <w:tc>
          <w:tcPr>
            <w:tcW w:w="1984" w:type="dxa"/>
            <w:tcBorders>
              <w:top w:val="single" w:sz="6" w:space="0" w:color="auto"/>
            </w:tcBorders>
          </w:tcPr>
          <w:p w14:paraId="2DBF4056" w14:textId="46371CD7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1.00</w:t>
            </w:r>
          </w:p>
        </w:tc>
        <w:tc>
          <w:tcPr>
            <w:tcW w:w="1922" w:type="dxa"/>
            <w:tcBorders>
              <w:top w:val="single" w:sz="6" w:space="0" w:color="auto"/>
            </w:tcBorders>
          </w:tcPr>
          <w:p w14:paraId="1D13ED80" w14:textId="565450FD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1.00</w:t>
            </w:r>
          </w:p>
        </w:tc>
      </w:tr>
      <w:tr w:rsidR="00074736" w:rsidRPr="002E1301" w14:paraId="40B7552A" w14:textId="77777777" w:rsidTr="009C3E08">
        <w:trPr>
          <w:jc w:val="center"/>
        </w:trPr>
        <w:tc>
          <w:tcPr>
            <w:tcW w:w="1271" w:type="dxa"/>
          </w:tcPr>
          <w:p w14:paraId="0ED3BA1C" w14:textId="7565F5E1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B976AD5" w14:textId="30DC7511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软风</w:t>
            </w:r>
          </w:p>
        </w:tc>
        <w:tc>
          <w:tcPr>
            <w:tcW w:w="1985" w:type="dxa"/>
          </w:tcPr>
          <w:p w14:paraId="2AEA6318" w14:textId="18D5A6CC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0.2～1.0</w:t>
            </w:r>
          </w:p>
        </w:tc>
        <w:tc>
          <w:tcPr>
            <w:tcW w:w="1984" w:type="dxa"/>
          </w:tcPr>
          <w:p w14:paraId="7CE850FA" w14:textId="28010BCC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1.10</w:t>
            </w:r>
          </w:p>
        </w:tc>
        <w:tc>
          <w:tcPr>
            <w:tcW w:w="1922" w:type="dxa"/>
          </w:tcPr>
          <w:p w14:paraId="77778F09" w14:textId="243DC367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0.95</w:t>
            </w:r>
          </w:p>
        </w:tc>
      </w:tr>
      <w:tr w:rsidR="00074736" w:rsidRPr="002E1301" w14:paraId="208624E3" w14:textId="77777777" w:rsidTr="009C3E08">
        <w:trPr>
          <w:jc w:val="center"/>
        </w:trPr>
        <w:tc>
          <w:tcPr>
            <w:tcW w:w="1271" w:type="dxa"/>
          </w:tcPr>
          <w:p w14:paraId="544B00B3" w14:textId="6396B844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C66C810" w14:textId="1483DCAD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轻风</w:t>
            </w:r>
          </w:p>
        </w:tc>
        <w:tc>
          <w:tcPr>
            <w:tcW w:w="1985" w:type="dxa"/>
          </w:tcPr>
          <w:p w14:paraId="6E16035F" w14:textId="651629E2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1.1～2.3</w:t>
            </w:r>
          </w:p>
        </w:tc>
        <w:tc>
          <w:tcPr>
            <w:tcW w:w="1984" w:type="dxa"/>
          </w:tcPr>
          <w:p w14:paraId="5D8C537D" w14:textId="139E1AE2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1.25</w:t>
            </w:r>
          </w:p>
        </w:tc>
        <w:tc>
          <w:tcPr>
            <w:tcW w:w="1922" w:type="dxa"/>
          </w:tcPr>
          <w:p w14:paraId="6B6BC58A" w14:textId="22199BD2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0.85</w:t>
            </w:r>
          </w:p>
        </w:tc>
      </w:tr>
      <w:tr w:rsidR="00074736" w:rsidRPr="002E1301" w14:paraId="3542A6EF" w14:textId="77777777" w:rsidTr="009C3E08">
        <w:trPr>
          <w:jc w:val="center"/>
        </w:trPr>
        <w:tc>
          <w:tcPr>
            <w:tcW w:w="1271" w:type="dxa"/>
          </w:tcPr>
          <w:p w14:paraId="5541E5B7" w14:textId="2827E88A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5C1681BC" w14:textId="21B5A7F9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微风</w:t>
            </w:r>
          </w:p>
        </w:tc>
        <w:tc>
          <w:tcPr>
            <w:tcW w:w="1985" w:type="dxa"/>
          </w:tcPr>
          <w:p w14:paraId="667BE47C" w14:textId="09974F98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2.4～3.8</w:t>
            </w:r>
          </w:p>
        </w:tc>
        <w:tc>
          <w:tcPr>
            <w:tcW w:w="1984" w:type="dxa"/>
          </w:tcPr>
          <w:p w14:paraId="39F9450F" w14:textId="76158368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1.45</w:t>
            </w:r>
          </w:p>
        </w:tc>
        <w:tc>
          <w:tcPr>
            <w:tcW w:w="1922" w:type="dxa"/>
          </w:tcPr>
          <w:p w14:paraId="2ADB2C63" w14:textId="3E6BB96E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0.70</w:t>
            </w:r>
          </w:p>
        </w:tc>
      </w:tr>
      <w:tr w:rsidR="00074736" w:rsidRPr="002E1301" w14:paraId="34AE6566" w14:textId="77777777" w:rsidTr="009C3E08">
        <w:trPr>
          <w:jc w:val="center"/>
        </w:trPr>
        <w:tc>
          <w:tcPr>
            <w:tcW w:w="1271" w:type="dxa"/>
          </w:tcPr>
          <w:p w14:paraId="590AF7EA" w14:textId="1E10B5D3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4D5A4BA" w14:textId="21C26C0B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和风</w:t>
            </w:r>
          </w:p>
        </w:tc>
        <w:tc>
          <w:tcPr>
            <w:tcW w:w="1985" w:type="dxa"/>
          </w:tcPr>
          <w:p w14:paraId="631D2971" w14:textId="3B5BA11A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3.9～5.5</w:t>
            </w:r>
          </w:p>
        </w:tc>
        <w:tc>
          <w:tcPr>
            <w:tcW w:w="1984" w:type="dxa"/>
          </w:tcPr>
          <w:p w14:paraId="70CBC4E4" w14:textId="7E132F42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1.70</w:t>
            </w:r>
          </w:p>
        </w:tc>
        <w:tc>
          <w:tcPr>
            <w:tcW w:w="1922" w:type="dxa"/>
          </w:tcPr>
          <w:p w14:paraId="544D4DCC" w14:textId="2C86E41D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0.65</w:t>
            </w:r>
          </w:p>
        </w:tc>
      </w:tr>
      <w:tr w:rsidR="00074736" w:rsidRPr="002E1301" w14:paraId="7B9BD4E6" w14:textId="77777777" w:rsidTr="009C3E08">
        <w:trPr>
          <w:jc w:val="center"/>
        </w:trPr>
        <w:tc>
          <w:tcPr>
            <w:tcW w:w="1271" w:type="dxa"/>
          </w:tcPr>
          <w:p w14:paraId="2174CF2D" w14:textId="021C2245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193CB203" w14:textId="6C992558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清风</w:t>
            </w:r>
          </w:p>
        </w:tc>
        <w:tc>
          <w:tcPr>
            <w:tcW w:w="1985" w:type="dxa"/>
          </w:tcPr>
          <w:p w14:paraId="4885ED90" w14:textId="6F798061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5.6～7.5</w:t>
            </w:r>
          </w:p>
        </w:tc>
        <w:tc>
          <w:tcPr>
            <w:tcW w:w="1984" w:type="dxa"/>
          </w:tcPr>
          <w:p w14:paraId="54F78A4C" w14:textId="60A0613D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1.85</w:t>
            </w:r>
          </w:p>
        </w:tc>
        <w:tc>
          <w:tcPr>
            <w:tcW w:w="1922" w:type="dxa"/>
          </w:tcPr>
          <w:p w14:paraId="37816F69" w14:textId="4544D9C7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0.90</w:t>
            </w:r>
          </w:p>
        </w:tc>
      </w:tr>
      <w:tr w:rsidR="00074736" w:rsidRPr="002E1301" w14:paraId="79D0EE24" w14:textId="77777777" w:rsidTr="009C3E08">
        <w:trPr>
          <w:jc w:val="center"/>
        </w:trPr>
        <w:tc>
          <w:tcPr>
            <w:tcW w:w="1271" w:type="dxa"/>
          </w:tcPr>
          <w:p w14:paraId="24437FE1" w14:textId="0C5B508A" w:rsidR="00074736" w:rsidRPr="002E1301" w:rsidRDefault="00314E13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4C8DAC2F" w14:textId="5FBABC80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强风</w:t>
            </w:r>
          </w:p>
        </w:tc>
        <w:tc>
          <w:tcPr>
            <w:tcW w:w="1985" w:type="dxa"/>
          </w:tcPr>
          <w:p w14:paraId="721371EB" w14:textId="3F20C912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7.6～9.7</w:t>
            </w:r>
          </w:p>
        </w:tc>
        <w:tc>
          <w:tcPr>
            <w:tcW w:w="1984" w:type="dxa"/>
          </w:tcPr>
          <w:p w14:paraId="6F064552" w14:textId="55E8A78F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2.00</w:t>
            </w:r>
          </w:p>
        </w:tc>
        <w:tc>
          <w:tcPr>
            <w:tcW w:w="1922" w:type="dxa"/>
          </w:tcPr>
          <w:p w14:paraId="5E9E4BDB" w14:textId="06493804" w:rsidR="00074736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1.00</w:t>
            </w:r>
          </w:p>
        </w:tc>
      </w:tr>
      <w:tr w:rsidR="00571C9F" w:rsidRPr="002E1301" w14:paraId="54D2700B" w14:textId="77777777" w:rsidTr="009C3E08">
        <w:trPr>
          <w:jc w:val="center"/>
        </w:trPr>
        <w:tc>
          <w:tcPr>
            <w:tcW w:w="1271" w:type="dxa"/>
          </w:tcPr>
          <w:p w14:paraId="112D4160" w14:textId="282133E2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14:paraId="1031C496" w14:textId="6B78E43E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疾风</w:t>
            </w:r>
          </w:p>
        </w:tc>
        <w:tc>
          <w:tcPr>
            <w:tcW w:w="1985" w:type="dxa"/>
          </w:tcPr>
          <w:p w14:paraId="604F779F" w14:textId="7CC93277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9.8～12.0</w:t>
            </w:r>
          </w:p>
        </w:tc>
        <w:tc>
          <w:tcPr>
            <w:tcW w:w="1984" w:type="dxa"/>
          </w:tcPr>
          <w:p w14:paraId="63ACF363" w14:textId="09C95B64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2.25</w:t>
            </w:r>
          </w:p>
        </w:tc>
        <w:tc>
          <w:tcPr>
            <w:tcW w:w="1922" w:type="dxa"/>
          </w:tcPr>
          <w:p w14:paraId="7D021AFE" w14:textId="416EA1D1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1.25</w:t>
            </w:r>
          </w:p>
        </w:tc>
      </w:tr>
      <w:tr w:rsidR="00571C9F" w:rsidRPr="002E1301" w14:paraId="5A054286" w14:textId="77777777" w:rsidTr="009C3E08">
        <w:trPr>
          <w:jc w:val="center"/>
        </w:trPr>
        <w:tc>
          <w:tcPr>
            <w:tcW w:w="1271" w:type="dxa"/>
          </w:tcPr>
          <w:p w14:paraId="531FA606" w14:textId="1CD02F6F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00311E35" w14:textId="3218AE59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大风</w:t>
            </w:r>
          </w:p>
        </w:tc>
        <w:tc>
          <w:tcPr>
            <w:tcW w:w="1985" w:type="dxa"/>
          </w:tcPr>
          <w:p w14:paraId="77608B8D" w14:textId="752F1DBD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12.1～14.5</w:t>
            </w:r>
          </w:p>
        </w:tc>
        <w:tc>
          <w:tcPr>
            <w:tcW w:w="1984" w:type="dxa"/>
          </w:tcPr>
          <w:p w14:paraId="4DD6982F" w14:textId="1783DF36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2.35</w:t>
            </w:r>
          </w:p>
        </w:tc>
        <w:tc>
          <w:tcPr>
            <w:tcW w:w="1922" w:type="dxa"/>
          </w:tcPr>
          <w:p w14:paraId="3C9923F5" w14:textId="70550BD9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1.35</w:t>
            </w:r>
          </w:p>
        </w:tc>
      </w:tr>
      <w:tr w:rsidR="00571C9F" w:rsidRPr="002E1301" w14:paraId="4802F570" w14:textId="77777777" w:rsidTr="009C3E08">
        <w:trPr>
          <w:jc w:val="center"/>
        </w:trPr>
        <w:tc>
          <w:tcPr>
            <w:tcW w:w="1271" w:type="dxa"/>
          </w:tcPr>
          <w:p w14:paraId="4D49066B" w14:textId="79B86FFD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058824A5" w14:textId="68667971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强风</w:t>
            </w:r>
          </w:p>
        </w:tc>
        <w:tc>
          <w:tcPr>
            <w:tcW w:w="1985" w:type="dxa"/>
          </w:tcPr>
          <w:p w14:paraId="52F28563" w14:textId="4C2648CE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14.6～17.1</w:t>
            </w:r>
          </w:p>
        </w:tc>
        <w:tc>
          <w:tcPr>
            <w:tcW w:w="1984" w:type="dxa"/>
          </w:tcPr>
          <w:p w14:paraId="3CF410B0" w14:textId="78443C76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2.45</w:t>
            </w:r>
          </w:p>
        </w:tc>
        <w:tc>
          <w:tcPr>
            <w:tcW w:w="1922" w:type="dxa"/>
          </w:tcPr>
          <w:p w14:paraId="7A311516" w14:textId="016F0DFD" w:rsidR="00571C9F" w:rsidRPr="002E1301" w:rsidRDefault="00571C9F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1.50</w:t>
            </w:r>
          </w:p>
        </w:tc>
      </w:tr>
    </w:tbl>
    <w:p w14:paraId="5209749B" w14:textId="77777777" w:rsidR="009C3E08" w:rsidRDefault="009C3E08" w:rsidP="00353EB7">
      <w:pPr>
        <w:jc w:val="center"/>
        <w:rPr>
          <w:rFonts w:ascii="宋体" w:eastAsia="宋体" w:hAnsi="宋体" w:cs="Times New Roman"/>
          <w:b/>
          <w:bCs/>
          <w:sz w:val="18"/>
          <w:szCs w:val="18"/>
        </w:rPr>
      </w:pPr>
    </w:p>
    <w:p w14:paraId="4569169E" w14:textId="77777777" w:rsidR="009C3E08" w:rsidRDefault="009C3E08" w:rsidP="00353EB7">
      <w:pPr>
        <w:jc w:val="center"/>
        <w:rPr>
          <w:rFonts w:ascii="宋体" w:eastAsia="宋体" w:hAnsi="宋体" w:cs="Times New Roman"/>
          <w:b/>
          <w:bCs/>
          <w:sz w:val="18"/>
          <w:szCs w:val="18"/>
        </w:rPr>
      </w:pPr>
    </w:p>
    <w:p w14:paraId="644A4E21" w14:textId="77777777" w:rsidR="009C3E08" w:rsidRDefault="009C3E08" w:rsidP="00353EB7">
      <w:pPr>
        <w:jc w:val="center"/>
        <w:rPr>
          <w:rFonts w:ascii="宋体" w:eastAsia="宋体" w:hAnsi="宋体" w:cs="Times New Roman"/>
          <w:b/>
          <w:bCs/>
          <w:sz w:val="18"/>
          <w:szCs w:val="18"/>
        </w:rPr>
      </w:pPr>
    </w:p>
    <w:p w14:paraId="636A3464" w14:textId="77777777" w:rsidR="009C3E08" w:rsidRDefault="009C3E08" w:rsidP="00353EB7">
      <w:pPr>
        <w:jc w:val="center"/>
        <w:rPr>
          <w:rFonts w:ascii="宋体" w:eastAsia="宋体" w:hAnsi="宋体" w:cs="Times New Roman"/>
          <w:b/>
          <w:bCs/>
          <w:sz w:val="18"/>
          <w:szCs w:val="18"/>
        </w:rPr>
      </w:pPr>
    </w:p>
    <w:p w14:paraId="473C654E" w14:textId="11A433F7" w:rsidR="00074736" w:rsidRPr="00537324" w:rsidRDefault="00391F31" w:rsidP="00353EB7">
      <w:pPr>
        <w:jc w:val="center"/>
        <w:rPr>
          <w:rFonts w:ascii="宋体" w:eastAsia="宋体" w:hAnsi="宋体" w:cs="Times New Roman"/>
          <w:b/>
          <w:bCs/>
          <w:sz w:val="18"/>
          <w:szCs w:val="18"/>
        </w:rPr>
      </w:pPr>
      <w:r w:rsidRPr="00537324">
        <w:rPr>
          <w:rFonts w:ascii="宋体" w:eastAsia="宋体" w:hAnsi="宋体" w:cs="Times New Roman"/>
          <w:b/>
          <w:bCs/>
          <w:sz w:val="18"/>
          <w:szCs w:val="18"/>
        </w:rPr>
        <w:t xml:space="preserve">表2 </w:t>
      </w:r>
      <w:r w:rsidR="009C3E08">
        <w:rPr>
          <w:rFonts w:ascii="宋体" w:eastAsia="宋体" w:hAnsi="宋体" w:cs="Times New Roman"/>
          <w:b/>
          <w:bCs/>
          <w:sz w:val="18"/>
          <w:szCs w:val="18"/>
        </w:rPr>
        <w:t xml:space="preserve"> </w:t>
      </w:r>
      <w:r w:rsidRPr="00537324">
        <w:rPr>
          <w:rFonts w:ascii="宋体" w:eastAsia="宋体" w:hAnsi="宋体" w:cs="Times New Roman"/>
          <w:b/>
          <w:bCs/>
          <w:sz w:val="18"/>
          <w:szCs w:val="18"/>
        </w:rPr>
        <w:t>童兴等人使用的风速影响系数</w:t>
      </w:r>
    </w:p>
    <w:p w14:paraId="63D12350" w14:textId="7444BF4E" w:rsidR="00537324" w:rsidRDefault="00537324" w:rsidP="00537324">
      <w:pPr>
        <w:pStyle w:val="af6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2E1301">
        <w:rPr>
          <w:rFonts w:ascii="Times New Roman" w:eastAsia="宋体" w:hAnsi="Times New Roman" w:cs="Times New Roman"/>
          <w:b/>
          <w:sz w:val="18"/>
          <w:szCs w:val="18"/>
        </w:rPr>
        <w:t>Tab.</w:t>
      </w:r>
      <w:proofErr w:type="gramStart"/>
      <w:r>
        <w:rPr>
          <w:rFonts w:ascii="Times New Roman" w:eastAsia="宋体" w:hAnsi="Times New Roman" w:cs="Times New Roman"/>
          <w:b/>
          <w:sz w:val="18"/>
          <w:szCs w:val="18"/>
        </w:rPr>
        <w:t>2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t xml:space="preserve"> </w:t>
      </w:r>
      <w:r w:rsidR="009C3E08">
        <w:rPr>
          <w:rFonts w:ascii="Times New Roman" w:eastAsia="宋体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b/>
          <w:sz w:val="18"/>
          <w:szCs w:val="18"/>
        </w:rPr>
        <w:t>I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t>nfluence</w:t>
      </w:r>
      <w:proofErr w:type="gramEnd"/>
      <w:r w:rsidRPr="002E1301">
        <w:rPr>
          <w:rFonts w:ascii="Times New Roman" w:eastAsia="宋体" w:hAnsi="Times New Roman" w:cs="Times New Roman"/>
          <w:b/>
          <w:sz w:val="18"/>
          <w:szCs w:val="18"/>
        </w:rPr>
        <w:t xml:space="preserve"> coefficient </w:t>
      </w:r>
      <w:r>
        <w:rPr>
          <w:rFonts w:ascii="Times New Roman" w:eastAsia="宋体" w:hAnsi="Times New Roman" w:cs="Times New Roman"/>
          <w:b/>
          <w:sz w:val="18"/>
          <w:szCs w:val="18"/>
        </w:rPr>
        <w:t>of w</w:t>
      </w:r>
      <w:r w:rsidRPr="002E1301">
        <w:rPr>
          <w:rFonts w:ascii="Times New Roman" w:eastAsia="宋体" w:hAnsi="Times New Roman" w:cs="Times New Roman"/>
          <w:b/>
          <w:sz w:val="18"/>
          <w:szCs w:val="18"/>
        </w:rPr>
        <w:t xml:space="preserve">ind speed used by </w:t>
      </w:r>
      <w:r>
        <w:rPr>
          <w:rFonts w:ascii="Times New Roman" w:eastAsia="宋体" w:hAnsi="Times New Roman" w:cs="Times New Roman"/>
          <w:b/>
          <w:sz w:val="18"/>
          <w:szCs w:val="18"/>
        </w:rPr>
        <w:t>Tong Xing</w:t>
      </w:r>
    </w:p>
    <w:tbl>
      <w:tblPr>
        <w:tblStyle w:val="af1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1C5A" w:rsidRPr="002E1301" w14:paraId="64475882" w14:textId="77777777" w:rsidTr="009C3E08">
        <w:trPr>
          <w:jc w:val="center"/>
        </w:trPr>
        <w:tc>
          <w:tcPr>
            <w:tcW w:w="2074" w:type="dxa"/>
            <w:tcBorders>
              <w:top w:val="single" w:sz="12" w:space="0" w:color="auto"/>
              <w:bottom w:val="single" w:sz="6" w:space="0" w:color="auto"/>
              <w:right w:val="nil"/>
            </w:tcBorders>
          </w:tcPr>
          <w:p w14:paraId="0C85EDAF" w14:textId="69FE9398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序号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FBFCB0" w14:textId="00C857B3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风速/（m/s）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619A28F" w14:textId="6F7785F5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通行难易系数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607E31BF" w14:textId="575AFEEA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备注</w:t>
            </w:r>
          </w:p>
        </w:tc>
      </w:tr>
      <w:tr w:rsidR="00631C5A" w:rsidRPr="002E1301" w14:paraId="01CE55E0" w14:textId="77777777" w:rsidTr="009C3E08">
        <w:trPr>
          <w:jc w:val="center"/>
        </w:trPr>
        <w:tc>
          <w:tcPr>
            <w:tcW w:w="2074" w:type="dxa"/>
            <w:tcBorders>
              <w:top w:val="single" w:sz="6" w:space="0" w:color="auto"/>
              <w:bottom w:val="nil"/>
              <w:right w:val="nil"/>
            </w:tcBorders>
          </w:tcPr>
          <w:p w14:paraId="201B5130" w14:textId="58F23B09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207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066FBC" w14:textId="4E9B626A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(0, 5)</w:t>
            </w:r>
          </w:p>
        </w:tc>
        <w:tc>
          <w:tcPr>
            <w:tcW w:w="207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F95C35" w14:textId="232CE3F6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1.00</w:t>
            </w:r>
          </w:p>
        </w:tc>
        <w:tc>
          <w:tcPr>
            <w:tcW w:w="2074" w:type="dxa"/>
            <w:tcBorders>
              <w:top w:val="single" w:sz="6" w:space="0" w:color="auto"/>
              <w:left w:val="nil"/>
              <w:bottom w:val="nil"/>
            </w:tcBorders>
          </w:tcPr>
          <w:p w14:paraId="51534015" w14:textId="2BB8B480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顺风</w:t>
            </w:r>
          </w:p>
        </w:tc>
      </w:tr>
      <w:tr w:rsidR="00631C5A" w:rsidRPr="002E1301" w14:paraId="6959F88E" w14:textId="77777777" w:rsidTr="009C3E08">
        <w:trPr>
          <w:jc w:val="center"/>
        </w:trPr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63C12998" w14:textId="5FCFB4EA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465A768" w14:textId="3A1B58E5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(5, 10)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AD3FC93" w14:textId="664D042F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0.95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418D6B4B" w14:textId="6A6E9956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顺风</w:t>
            </w:r>
          </w:p>
        </w:tc>
      </w:tr>
      <w:tr w:rsidR="00631C5A" w:rsidRPr="002E1301" w14:paraId="247F8F49" w14:textId="77777777" w:rsidTr="009C3E08">
        <w:trPr>
          <w:jc w:val="center"/>
        </w:trPr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3BA15766" w14:textId="3E5C5D62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7A2A88A" w14:textId="462E219B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(10, 15)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62890B8" w14:textId="3ECED2BC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0.93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0D44D3D7" w14:textId="2FFD7693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顺风</w:t>
            </w:r>
          </w:p>
        </w:tc>
      </w:tr>
      <w:tr w:rsidR="00631C5A" w:rsidRPr="002E1301" w14:paraId="5BCE9523" w14:textId="77777777" w:rsidTr="009C3E08">
        <w:trPr>
          <w:jc w:val="center"/>
        </w:trPr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4CA8B57E" w14:textId="78775369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F4771AB" w14:textId="153CD8E5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(0, -5)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2E0B796" w14:textId="440B2B87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31EFE91C" w14:textId="29BAA252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逆风</w:t>
            </w:r>
          </w:p>
        </w:tc>
      </w:tr>
      <w:tr w:rsidR="00631C5A" w:rsidRPr="002E1301" w14:paraId="0424CF97" w14:textId="77777777" w:rsidTr="009C3E08">
        <w:trPr>
          <w:jc w:val="center"/>
        </w:trPr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1F3C41E0" w14:textId="14C7E90B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5B7DFE7" w14:textId="5A599684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(-5, -10)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A157D3A" w14:textId="7DA8A79A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057211E2" w14:textId="21EA1169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逆风</w:t>
            </w:r>
          </w:p>
        </w:tc>
      </w:tr>
      <w:tr w:rsidR="00631C5A" w:rsidRPr="002E1301" w14:paraId="7E9A67C7" w14:textId="77777777" w:rsidTr="009C3E08">
        <w:trPr>
          <w:jc w:val="center"/>
        </w:trPr>
        <w:tc>
          <w:tcPr>
            <w:tcW w:w="2074" w:type="dxa"/>
            <w:tcBorders>
              <w:top w:val="nil"/>
              <w:bottom w:val="single" w:sz="12" w:space="0" w:color="auto"/>
              <w:right w:val="nil"/>
            </w:tcBorders>
          </w:tcPr>
          <w:p w14:paraId="133C8815" w14:textId="54441540" w:rsidR="00631C5A" w:rsidRPr="002E1301" w:rsidRDefault="00631C5A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3D5843" w14:textId="39F0312D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(-10, -15)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6FB286" w14:textId="68B5656F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1.30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</w:tcBorders>
          </w:tcPr>
          <w:p w14:paraId="28206A4A" w14:textId="2BAAA9E2" w:rsidR="00631C5A" w:rsidRPr="002E1301" w:rsidRDefault="0041273D" w:rsidP="00353EB7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2E1301">
              <w:rPr>
                <w:rFonts w:ascii="宋体" w:eastAsia="宋体" w:hAnsi="宋体" w:cs="Times New Roman"/>
                <w:sz w:val="18"/>
                <w:szCs w:val="18"/>
              </w:rPr>
              <w:t>逆风</w:t>
            </w:r>
          </w:p>
        </w:tc>
      </w:tr>
    </w:tbl>
    <w:p w14:paraId="2478DF69" w14:textId="1E28E403" w:rsidR="00574731" w:rsidRPr="002E1301" w:rsidRDefault="00574731" w:rsidP="00353EB7">
      <w:pPr>
        <w:pStyle w:val="2"/>
        <w:spacing w:before="0" w:after="0" w:line="240" w:lineRule="auto"/>
        <w:rPr>
          <w:rFonts w:ascii="Times New Roman" w:eastAsia="黑体" w:hAnsi="Times New Roman" w:cs="Times New Roman"/>
          <w:sz w:val="21"/>
          <w:szCs w:val="21"/>
        </w:rPr>
      </w:pPr>
      <w:r w:rsidRPr="002E1301">
        <w:rPr>
          <w:rFonts w:ascii="Times New Roman" w:eastAsia="黑体" w:hAnsi="Times New Roman" w:cs="Times New Roman"/>
          <w:sz w:val="21"/>
          <w:szCs w:val="21"/>
        </w:rPr>
        <w:t xml:space="preserve">1.2 </w:t>
      </w:r>
      <w:r w:rsidRPr="002E1301">
        <w:rPr>
          <w:rFonts w:ascii="Times New Roman" w:eastAsia="黑体" w:hAnsi="Times New Roman" w:cs="Times New Roman"/>
          <w:sz w:val="21"/>
          <w:szCs w:val="21"/>
        </w:rPr>
        <w:t>信息熵模型</w:t>
      </w:r>
    </w:p>
    <w:p w14:paraId="562081F4" w14:textId="232F9DCF" w:rsidR="00E83F65" w:rsidRPr="00353EB7" w:rsidRDefault="00E15393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巷道网络是一个复杂的网络系统，在这个系统中，除了巷道的自身属性外</w:t>
      </w:r>
      <w:r w:rsidR="009202A6" w:rsidRPr="00353EB7">
        <w:rPr>
          <w:rFonts w:ascii="Times New Roman" w:eastAsia="宋体" w:hAnsi="Times New Roman" w:cs="Times New Roman"/>
          <w:szCs w:val="21"/>
        </w:rPr>
        <w:t>（如巷道的长度、高度、坡度等）</w:t>
      </w:r>
      <w:r w:rsidRPr="00353EB7">
        <w:rPr>
          <w:rFonts w:ascii="Times New Roman" w:eastAsia="宋体" w:hAnsi="Times New Roman" w:cs="Times New Roman"/>
          <w:szCs w:val="21"/>
        </w:rPr>
        <w:t>，还包含巷道间的拓扑连接关系以及其他附属信息</w:t>
      </w:r>
      <w:r w:rsidR="009202A6" w:rsidRPr="00353EB7">
        <w:rPr>
          <w:rFonts w:ascii="Times New Roman" w:eastAsia="宋体" w:hAnsi="Times New Roman" w:cs="Times New Roman"/>
          <w:szCs w:val="21"/>
        </w:rPr>
        <w:t>（如巷道的温度、湿度、通风程度等信息）</w:t>
      </w:r>
      <w:r w:rsidRPr="00353EB7">
        <w:rPr>
          <w:rFonts w:ascii="Times New Roman" w:eastAsia="宋体" w:hAnsi="Times New Roman" w:cs="Times New Roman"/>
          <w:szCs w:val="21"/>
        </w:rPr>
        <w:t>。</w:t>
      </w:r>
      <w:r w:rsidR="00E83F65" w:rsidRPr="00353EB7">
        <w:rPr>
          <w:rFonts w:ascii="Times New Roman" w:eastAsia="宋体" w:hAnsi="Times New Roman" w:cs="Times New Roman"/>
          <w:szCs w:val="21"/>
        </w:rPr>
        <w:t>在矿井火灾发生时，需要</w:t>
      </w:r>
      <w:r w:rsidR="00301565" w:rsidRPr="00353EB7">
        <w:rPr>
          <w:rFonts w:ascii="Times New Roman" w:eastAsia="宋体" w:hAnsi="Times New Roman" w:cs="Times New Roman"/>
          <w:szCs w:val="21"/>
        </w:rPr>
        <w:t>对</w:t>
      </w:r>
      <w:r w:rsidR="00E83F65" w:rsidRPr="00353EB7">
        <w:rPr>
          <w:rFonts w:ascii="Times New Roman" w:eastAsia="宋体" w:hAnsi="Times New Roman" w:cs="Times New Roman"/>
          <w:szCs w:val="21"/>
        </w:rPr>
        <w:t>各影响因素</w:t>
      </w:r>
      <w:r w:rsidR="00301565" w:rsidRPr="00353EB7">
        <w:rPr>
          <w:rFonts w:ascii="Times New Roman" w:eastAsia="宋体" w:hAnsi="Times New Roman" w:cs="Times New Roman"/>
          <w:szCs w:val="21"/>
        </w:rPr>
        <w:t>进行计算，体现不同影响因素对巷道当量长度的影响，从而确定</w:t>
      </w:r>
      <w:r w:rsidR="00E83F65" w:rsidRPr="00353EB7">
        <w:rPr>
          <w:rFonts w:ascii="Times New Roman" w:eastAsia="宋体" w:hAnsi="Times New Roman" w:cs="Times New Roman"/>
          <w:szCs w:val="21"/>
        </w:rPr>
        <w:t>矿井火灾</w:t>
      </w:r>
      <w:r w:rsidR="00301565" w:rsidRPr="00353EB7">
        <w:rPr>
          <w:rFonts w:ascii="Times New Roman" w:eastAsia="宋体" w:hAnsi="Times New Roman" w:cs="Times New Roman"/>
          <w:szCs w:val="21"/>
        </w:rPr>
        <w:t>的最优逃生路径。</w:t>
      </w:r>
    </w:p>
    <w:p w14:paraId="3645CAA5" w14:textId="5859BF27" w:rsidR="00F96240" w:rsidRPr="00353EB7" w:rsidRDefault="00C10FC5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传统的</w:t>
      </w:r>
      <w:r w:rsidR="00951B75" w:rsidRPr="00353EB7">
        <w:rPr>
          <w:rFonts w:ascii="Times New Roman" w:eastAsia="宋体" w:hAnsi="Times New Roman" w:cs="Times New Roman"/>
          <w:szCs w:val="21"/>
        </w:rPr>
        <w:t>Shannon</w:t>
      </w:r>
      <w:r w:rsidRPr="00353EB7">
        <w:rPr>
          <w:rFonts w:ascii="Times New Roman" w:eastAsia="宋体" w:hAnsi="Times New Roman" w:cs="Times New Roman"/>
          <w:szCs w:val="21"/>
        </w:rPr>
        <w:t>信息熵</w:t>
      </w:r>
      <w:r w:rsidR="00861574" w:rsidRPr="00353EB7">
        <w:rPr>
          <w:rFonts w:ascii="Times New Roman" w:eastAsia="宋体" w:hAnsi="Times New Roman" w:cs="Times New Roman"/>
          <w:szCs w:val="21"/>
        </w:rPr>
        <w:t>表达</w:t>
      </w:r>
      <w:r w:rsidRPr="00353EB7">
        <w:rPr>
          <w:rFonts w:ascii="Times New Roman" w:eastAsia="宋体" w:hAnsi="Times New Roman" w:cs="Times New Roman"/>
          <w:szCs w:val="21"/>
        </w:rPr>
        <w:t>的</w:t>
      </w:r>
      <w:r w:rsidR="004C1E39" w:rsidRPr="00353EB7">
        <w:rPr>
          <w:rFonts w:ascii="Times New Roman" w:eastAsia="宋体" w:hAnsi="Times New Roman" w:cs="Times New Roman"/>
          <w:szCs w:val="21"/>
        </w:rPr>
        <w:t>是</w:t>
      </w:r>
      <w:r w:rsidR="00861574" w:rsidRPr="00353EB7">
        <w:rPr>
          <w:rFonts w:ascii="Times New Roman" w:eastAsia="宋体" w:hAnsi="Times New Roman" w:cs="Times New Roman"/>
          <w:szCs w:val="21"/>
        </w:rPr>
        <w:t>事件的平均不确定性程度，</w:t>
      </w:r>
      <w:r w:rsidR="00951B75" w:rsidRPr="00353EB7">
        <w:rPr>
          <w:rFonts w:ascii="Times New Roman" w:eastAsia="宋体" w:hAnsi="Times New Roman" w:cs="Times New Roman"/>
          <w:szCs w:val="21"/>
        </w:rPr>
        <w:t>其</w:t>
      </w:r>
      <w:r w:rsidR="00F96240" w:rsidRPr="00353EB7">
        <w:rPr>
          <w:rFonts w:ascii="Times New Roman" w:eastAsia="宋体" w:hAnsi="Times New Roman" w:cs="Times New Roman"/>
          <w:szCs w:val="21"/>
        </w:rPr>
        <w:t>表达式如下：</w:t>
      </w:r>
    </w:p>
    <w:p w14:paraId="0C099EB4" w14:textId="30BE7815" w:rsidR="004A2099" w:rsidRPr="00353EB7" w:rsidRDefault="0040488B" w:rsidP="00353EB7">
      <w:pPr>
        <w:jc w:val="right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</m:func>
          </m:e>
        </m:nary>
      </m:oMath>
      <w:r w:rsidR="004A2099" w:rsidRPr="00353EB7">
        <w:rPr>
          <w:rFonts w:ascii="Times New Roman" w:eastAsia="宋体" w:hAnsi="Times New Roman" w:cs="Times New Roman"/>
          <w:szCs w:val="21"/>
        </w:rPr>
        <w:t xml:space="preserve">                  </w:t>
      </w:r>
      <w:r w:rsidR="002A2F86">
        <w:rPr>
          <w:rFonts w:ascii="Times New Roman" w:eastAsia="宋体" w:hAnsi="Times New Roman" w:cs="Times New Roman"/>
          <w:szCs w:val="21"/>
        </w:rPr>
        <w:t xml:space="preserve">      </w:t>
      </w:r>
      <w:r w:rsidR="004A2099" w:rsidRPr="00353EB7">
        <w:rPr>
          <w:rFonts w:ascii="Times New Roman" w:eastAsia="宋体" w:hAnsi="Times New Roman" w:cs="Times New Roman"/>
          <w:szCs w:val="21"/>
        </w:rPr>
        <w:t xml:space="preserve">       </w:t>
      </w:r>
      <w:r w:rsidR="00D63F52" w:rsidRPr="00353EB7">
        <w:rPr>
          <w:rFonts w:ascii="Times New Roman" w:eastAsia="宋体" w:hAnsi="Times New Roman" w:cs="Times New Roman"/>
          <w:szCs w:val="21"/>
        </w:rPr>
        <w:t>(2)</w:t>
      </w:r>
    </w:p>
    <w:p w14:paraId="69D53B99" w14:textId="37326CED" w:rsidR="003320EE" w:rsidRPr="008D79F3" w:rsidRDefault="004A2099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是第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proofErr w:type="gramStart"/>
      <w:r w:rsidRPr="00353EB7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随机事件发生的概率，且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  <w:szCs w:val="21"/>
          </w:rPr>
          <m:t>=1</m:t>
        </m:r>
      </m:oMath>
      <w:r w:rsidRPr="00353EB7">
        <w:rPr>
          <w:rFonts w:ascii="Times New Roman" w:eastAsia="宋体" w:hAnsi="Times New Roman" w:cs="Times New Roman"/>
          <w:szCs w:val="21"/>
        </w:rPr>
        <w:t>。由此可见，该模型</w:t>
      </w:r>
      <w:r w:rsidR="00106299" w:rsidRPr="00353EB7">
        <w:rPr>
          <w:rFonts w:ascii="Times New Roman" w:eastAsia="宋体" w:hAnsi="Times New Roman" w:cs="Times New Roman"/>
          <w:szCs w:val="21"/>
        </w:rPr>
        <w:t>反映的是事件</w:t>
      </w:r>
      <w:r w:rsidRPr="00353EB7">
        <w:rPr>
          <w:rFonts w:ascii="Times New Roman" w:eastAsia="宋体" w:hAnsi="Times New Roman" w:cs="Times New Roman"/>
          <w:szCs w:val="21"/>
        </w:rPr>
        <w:t>出现的概率，若</w:t>
      </w:r>
      <w:r w:rsidR="00106299" w:rsidRPr="00353EB7">
        <w:rPr>
          <w:rFonts w:ascii="Times New Roman" w:eastAsia="宋体" w:hAnsi="Times New Roman" w:cs="Times New Roman"/>
          <w:szCs w:val="21"/>
        </w:rPr>
        <w:t>两个事件</w:t>
      </w:r>
      <w:r w:rsidRPr="00353EB7">
        <w:rPr>
          <w:rFonts w:ascii="Times New Roman" w:eastAsia="宋体" w:hAnsi="Times New Roman" w:cs="Times New Roman"/>
          <w:szCs w:val="21"/>
        </w:rPr>
        <w:t>出现的概率相同，则它们</w:t>
      </w:r>
      <w:r w:rsidR="00106299" w:rsidRPr="00353EB7">
        <w:rPr>
          <w:rFonts w:ascii="Times New Roman" w:eastAsia="宋体" w:hAnsi="Times New Roman" w:cs="Times New Roman"/>
          <w:szCs w:val="21"/>
        </w:rPr>
        <w:t>具有的信息以及所产生的影响</w:t>
      </w:r>
      <w:r w:rsidRPr="00353EB7">
        <w:rPr>
          <w:rFonts w:ascii="Times New Roman" w:eastAsia="宋体" w:hAnsi="Times New Roman" w:cs="Times New Roman"/>
          <w:szCs w:val="21"/>
        </w:rPr>
        <w:t>也相同</w:t>
      </w:r>
      <w:r w:rsidR="003320EE" w:rsidRPr="00353EB7">
        <w:rPr>
          <w:rFonts w:ascii="Times New Roman" w:eastAsia="宋体" w:hAnsi="Times New Roman" w:cs="Times New Roman"/>
          <w:szCs w:val="21"/>
        </w:rPr>
        <w:t>。而</w:t>
      </w:r>
      <w:r w:rsidR="00106299" w:rsidRPr="00353EB7">
        <w:rPr>
          <w:rFonts w:ascii="Times New Roman" w:eastAsia="宋体" w:hAnsi="Times New Roman" w:cs="Times New Roman"/>
          <w:szCs w:val="21"/>
        </w:rPr>
        <w:t>本文需要体现不同影响因素对巷道当量长度的影响，</w:t>
      </w:r>
      <w:r w:rsidR="003320EE" w:rsidRPr="00353EB7">
        <w:rPr>
          <w:rFonts w:ascii="Times New Roman" w:eastAsia="宋体" w:hAnsi="Times New Roman" w:cs="Times New Roman"/>
          <w:szCs w:val="21"/>
        </w:rPr>
        <w:t>因此，本文采用基于特征量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3320EE" w:rsidRPr="008D79F3">
        <w:rPr>
          <w:rFonts w:ascii="Times New Roman" w:eastAsia="宋体" w:hAnsi="Times New Roman" w:cs="Times New Roman"/>
          <w:szCs w:val="21"/>
        </w:rPr>
        <w:t>的度量模型</w:t>
      </w:r>
      <w:r w:rsidR="003320EE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3320EE" w:rsidRPr="008D79F3">
        <w:rPr>
          <w:rFonts w:ascii="Times New Roman" w:eastAsia="宋体" w:hAnsi="Times New Roman" w:cs="Times New Roman"/>
          <w:szCs w:val="21"/>
          <w:vertAlign w:val="superscript"/>
        </w:rPr>
        <w:endnoteReference w:id="19"/>
      </w:r>
      <w:r w:rsidR="003320EE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3320EE" w:rsidRPr="008D79F3">
        <w:rPr>
          <w:rFonts w:ascii="Times New Roman" w:eastAsia="宋体" w:hAnsi="Times New Roman" w:cs="Times New Roman"/>
          <w:szCs w:val="21"/>
        </w:rPr>
        <w:t>。该模型选取矿井逃生的</w:t>
      </w:r>
      <w:r w:rsidR="00D63F52" w:rsidRPr="008D79F3">
        <w:rPr>
          <w:rFonts w:ascii="Times New Roman" w:eastAsia="宋体" w:hAnsi="Times New Roman" w:cs="Times New Roman"/>
          <w:szCs w:val="21"/>
        </w:rPr>
        <w:t>影响</w:t>
      </w:r>
      <w:r w:rsidR="003320EE" w:rsidRPr="008D79F3">
        <w:rPr>
          <w:rFonts w:ascii="Times New Roman" w:eastAsia="宋体" w:hAnsi="Times New Roman" w:cs="Times New Roman"/>
          <w:szCs w:val="21"/>
        </w:rPr>
        <w:t>因素</w:t>
      </w:r>
      <w:r w:rsidR="00D63F52" w:rsidRPr="008D79F3">
        <w:rPr>
          <w:rFonts w:ascii="Times New Roman" w:eastAsia="宋体" w:hAnsi="Times New Roman" w:cs="Times New Roman"/>
          <w:szCs w:val="21"/>
        </w:rPr>
        <w:t>作</w:t>
      </w:r>
      <w:r w:rsidR="003320EE" w:rsidRPr="008D79F3">
        <w:rPr>
          <w:rFonts w:ascii="Times New Roman" w:eastAsia="宋体" w:hAnsi="Times New Roman" w:cs="Times New Roman"/>
          <w:szCs w:val="21"/>
        </w:rPr>
        <w:t>为度量指标，</w:t>
      </w:r>
      <w:r w:rsidR="00D63F52" w:rsidRPr="008D79F3">
        <w:rPr>
          <w:rFonts w:ascii="Times New Roman" w:eastAsia="宋体" w:hAnsi="Times New Roman" w:cs="Times New Roman"/>
          <w:szCs w:val="21"/>
        </w:rPr>
        <w:t>并</w:t>
      </w:r>
      <w:r w:rsidR="003320EE" w:rsidRPr="008D79F3">
        <w:rPr>
          <w:rFonts w:ascii="Times New Roman" w:eastAsia="宋体" w:hAnsi="Times New Roman" w:cs="Times New Roman"/>
          <w:szCs w:val="21"/>
        </w:rPr>
        <w:t>计算在各因素影响下每条巷道的当量长度</w:t>
      </w:r>
      <w:r w:rsidR="00D63F52" w:rsidRPr="008D79F3">
        <w:rPr>
          <w:rFonts w:ascii="Times New Roman" w:eastAsia="宋体" w:hAnsi="Times New Roman" w:cs="Times New Roman"/>
          <w:szCs w:val="21"/>
        </w:rPr>
        <w:t>，</w:t>
      </w:r>
      <w:r w:rsidR="003320EE" w:rsidRPr="008D79F3">
        <w:rPr>
          <w:rFonts w:ascii="Times New Roman" w:eastAsia="宋体" w:hAnsi="Times New Roman" w:cs="Times New Roman"/>
          <w:szCs w:val="21"/>
        </w:rPr>
        <w:t>最终</w:t>
      </w:r>
      <w:r w:rsidR="00D63F52" w:rsidRPr="008D79F3">
        <w:rPr>
          <w:rFonts w:ascii="Times New Roman" w:eastAsia="宋体" w:hAnsi="Times New Roman" w:cs="Times New Roman"/>
          <w:szCs w:val="21"/>
        </w:rPr>
        <w:t>实现</w:t>
      </w:r>
      <w:r w:rsidR="003320EE" w:rsidRPr="008D79F3">
        <w:rPr>
          <w:rFonts w:ascii="Times New Roman" w:eastAsia="宋体" w:hAnsi="Times New Roman" w:cs="Times New Roman"/>
          <w:szCs w:val="21"/>
        </w:rPr>
        <w:t>矿井火灾逃生的路径规划。该模型的表达式如下：</w:t>
      </w:r>
    </w:p>
    <w:p w14:paraId="70C87BC8" w14:textId="394F0096" w:rsidR="003320EE" w:rsidRPr="00353EB7" w:rsidRDefault="003320EE" w:rsidP="00353EB7">
      <w:pPr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+1)</m:t>
                </m:r>
              </m:e>
            </m:func>
          </m:e>
        </m:nary>
      </m:oMath>
      <w:r w:rsidRPr="00353EB7">
        <w:rPr>
          <w:rFonts w:ascii="Times New Roman" w:eastAsia="宋体" w:hAnsi="Times New Roman" w:cs="Times New Roman"/>
          <w:szCs w:val="21"/>
        </w:rPr>
        <w:t xml:space="preserve">                   </w:t>
      </w:r>
      <w:r w:rsidR="002A2F86">
        <w:rPr>
          <w:rFonts w:ascii="Times New Roman" w:eastAsia="宋体" w:hAnsi="Times New Roman" w:cs="Times New Roman"/>
          <w:szCs w:val="21"/>
        </w:rPr>
        <w:t xml:space="preserve">       </w:t>
      </w:r>
      <w:r w:rsidRPr="00353EB7">
        <w:rPr>
          <w:rFonts w:ascii="Times New Roman" w:eastAsia="宋体" w:hAnsi="Times New Roman" w:cs="Times New Roman"/>
          <w:szCs w:val="21"/>
        </w:rPr>
        <w:t xml:space="preserve">      </w:t>
      </w:r>
      <w:r w:rsidR="00D63F52" w:rsidRPr="00353EB7">
        <w:rPr>
          <w:rFonts w:ascii="Times New Roman" w:eastAsia="宋体" w:hAnsi="Times New Roman" w:cs="Times New Roman"/>
          <w:szCs w:val="21"/>
        </w:rPr>
        <w:t>(3)</w:t>
      </w:r>
    </w:p>
    <w:p w14:paraId="6462CD65" w14:textId="3C728A7D" w:rsidR="00F96240" w:rsidRPr="00353EB7" w:rsidRDefault="003320EE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本文中，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</w:t>
      </w:r>
      <w:r w:rsidR="00817B33" w:rsidRPr="00353EB7">
        <w:rPr>
          <w:rFonts w:ascii="Times New Roman" w:eastAsia="宋体" w:hAnsi="Times New Roman" w:cs="Times New Roman"/>
          <w:szCs w:val="21"/>
        </w:rPr>
        <w:t>影响矿井逃生的因素</w:t>
      </w:r>
      <w:r w:rsidRPr="00353EB7">
        <w:rPr>
          <w:rFonts w:ascii="Times New Roman" w:eastAsia="宋体" w:hAnsi="Times New Roman" w:cs="Times New Roman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Pr="00353EB7">
        <w:rPr>
          <w:rFonts w:ascii="Times New Roman" w:eastAsia="宋体" w:hAnsi="Times New Roman" w:cs="Times New Roman"/>
          <w:szCs w:val="21"/>
        </w:rPr>
        <w:t>为</w:t>
      </w:r>
      <w:r w:rsidR="00702A40" w:rsidRPr="00353EB7">
        <w:rPr>
          <w:rFonts w:ascii="Times New Roman" w:eastAsia="宋体" w:hAnsi="Times New Roman" w:cs="Times New Roman"/>
          <w:szCs w:val="21"/>
        </w:rPr>
        <w:t>各</w:t>
      </w:r>
      <w:r w:rsidR="00817B33" w:rsidRPr="00353EB7">
        <w:rPr>
          <w:rFonts w:ascii="Times New Roman" w:eastAsia="宋体" w:hAnsi="Times New Roman" w:cs="Times New Roman"/>
          <w:szCs w:val="21"/>
        </w:rPr>
        <w:t>因素影响</w:t>
      </w:r>
      <w:r w:rsidRPr="00353EB7">
        <w:rPr>
          <w:rFonts w:ascii="Times New Roman" w:eastAsia="宋体" w:hAnsi="Times New Roman" w:cs="Times New Roman"/>
          <w:szCs w:val="21"/>
        </w:rPr>
        <w:t>下，</w:t>
      </w:r>
      <w:r w:rsidR="00817B33" w:rsidRPr="00353EB7">
        <w:rPr>
          <w:rFonts w:ascii="Times New Roman" w:eastAsia="宋体" w:hAnsi="Times New Roman" w:cs="Times New Roman"/>
          <w:szCs w:val="21"/>
        </w:rPr>
        <w:t>单条巷道的当量长度</w:t>
      </w:r>
      <w:r w:rsidRPr="00353EB7">
        <w:rPr>
          <w:rFonts w:ascii="Times New Roman" w:eastAsia="宋体" w:hAnsi="Times New Roman" w:cs="Times New Roman"/>
          <w:szCs w:val="21"/>
        </w:rPr>
        <w:t>。</w:t>
      </w:r>
      <w:r w:rsidRPr="00353EB7">
        <w:rPr>
          <w:rFonts w:ascii="Times New Roman" w:eastAsia="宋体" w:hAnsi="Times New Roman" w:cs="Times New Roman"/>
          <w:szCs w:val="21"/>
        </w:rPr>
        <w:t xml:space="preserve"> </w:t>
      </w:r>
    </w:p>
    <w:p w14:paraId="72E7AF10" w14:textId="0CD12F18" w:rsidR="008D270A" w:rsidRPr="002E1301" w:rsidRDefault="008B752B" w:rsidP="00353EB7">
      <w:pPr>
        <w:pStyle w:val="1"/>
        <w:spacing w:before="0" w:after="0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2E1301">
        <w:rPr>
          <w:rFonts w:ascii="Times New Roman" w:eastAsia="黑体" w:hAnsi="Times New Roman" w:cs="Times New Roman"/>
          <w:sz w:val="28"/>
          <w:szCs w:val="28"/>
        </w:rPr>
        <w:t xml:space="preserve">2 </w:t>
      </w:r>
      <w:r w:rsidR="00992859" w:rsidRPr="002E1301">
        <w:rPr>
          <w:rFonts w:ascii="Times New Roman" w:eastAsia="黑体" w:hAnsi="Times New Roman" w:cs="Times New Roman"/>
          <w:sz w:val="28"/>
          <w:szCs w:val="28"/>
        </w:rPr>
        <w:t>基于信息熵的</w:t>
      </w:r>
      <w:r w:rsidR="006462CB" w:rsidRPr="002E1301">
        <w:rPr>
          <w:rFonts w:ascii="Times New Roman" w:eastAsia="黑体" w:hAnsi="Times New Roman" w:cs="Times New Roman"/>
          <w:sz w:val="28"/>
          <w:szCs w:val="28"/>
        </w:rPr>
        <w:t>逃生路径规划</w:t>
      </w:r>
    </w:p>
    <w:p w14:paraId="01BF24B3" w14:textId="047F308B" w:rsidR="00992859" w:rsidRPr="002E1301" w:rsidRDefault="008B752B" w:rsidP="00353EB7">
      <w:pPr>
        <w:pStyle w:val="2"/>
        <w:spacing w:before="0" w:after="0" w:line="240" w:lineRule="auto"/>
        <w:rPr>
          <w:rFonts w:ascii="Times New Roman" w:eastAsia="黑体" w:hAnsi="Times New Roman" w:cs="Times New Roman"/>
          <w:sz w:val="21"/>
          <w:szCs w:val="21"/>
        </w:rPr>
      </w:pPr>
      <w:r w:rsidRPr="002E1301">
        <w:rPr>
          <w:rFonts w:ascii="Times New Roman" w:eastAsia="黑体" w:hAnsi="Times New Roman" w:cs="Times New Roman"/>
          <w:sz w:val="21"/>
          <w:szCs w:val="21"/>
        </w:rPr>
        <w:t>2.</w:t>
      </w:r>
      <w:r w:rsidR="00574731" w:rsidRPr="002E1301">
        <w:rPr>
          <w:rFonts w:ascii="Times New Roman" w:eastAsia="黑体" w:hAnsi="Times New Roman" w:cs="Times New Roman"/>
          <w:sz w:val="21"/>
          <w:szCs w:val="21"/>
        </w:rPr>
        <w:t>1</w:t>
      </w:r>
      <w:r w:rsidRPr="002E1301">
        <w:rPr>
          <w:rFonts w:ascii="Times New Roman" w:eastAsia="黑体" w:hAnsi="Times New Roman" w:cs="Times New Roman"/>
          <w:sz w:val="21"/>
          <w:szCs w:val="21"/>
        </w:rPr>
        <w:t xml:space="preserve"> </w:t>
      </w:r>
      <w:r w:rsidR="001B7B0F" w:rsidRPr="002E1301">
        <w:rPr>
          <w:rFonts w:ascii="Times New Roman" w:eastAsia="黑体" w:hAnsi="Times New Roman" w:cs="Times New Roman"/>
          <w:sz w:val="21"/>
          <w:szCs w:val="21"/>
        </w:rPr>
        <w:t>火灾逃生影响因素确定</w:t>
      </w:r>
    </w:p>
    <w:p w14:paraId="63E4AE7D" w14:textId="60F59C52" w:rsidR="0089627F" w:rsidRPr="00353EB7" w:rsidRDefault="0089627F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由于井下空间相对密闭、狭小，矿井火灾发生后，巷道内风流发生紊乱，大量</w:t>
      </w:r>
      <w:r w:rsidR="0055587D" w:rsidRPr="00353EB7">
        <w:rPr>
          <w:rFonts w:ascii="Times New Roman" w:eastAsia="宋体" w:hAnsi="Times New Roman" w:cs="Times New Roman"/>
          <w:szCs w:val="21"/>
        </w:rPr>
        <w:t>高温、有毒</w:t>
      </w:r>
      <w:r w:rsidRPr="00353EB7">
        <w:rPr>
          <w:rFonts w:ascii="Times New Roman" w:eastAsia="宋体" w:hAnsi="Times New Roman" w:cs="Times New Roman"/>
          <w:szCs w:val="21"/>
        </w:rPr>
        <w:t>气体随风流在巷道内</w:t>
      </w:r>
      <w:r w:rsidR="0055587D" w:rsidRPr="00353EB7">
        <w:rPr>
          <w:rFonts w:ascii="Times New Roman" w:eastAsia="宋体" w:hAnsi="Times New Roman" w:cs="Times New Roman"/>
          <w:szCs w:val="21"/>
        </w:rPr>
        <w:t>流动，对井下人员的逃生造成威胁。因此，</w:t>
      </w:r>
      <w:r w:rsidR="003E6E5E" w:rsidRPr="00353EB7">
        <w:rPr>
          <w:rFonts w:ascii="Times New Roman" w:eastAsia="宋体" w:hAnsi="Times New Roman" w:cs="Times New Roman"/>
          <w:szCs w:val="21"/>
        </w:rPr>
        <w:t>在进行矿井火灾逃生路径规划时，除考虑巷道的高度、坡度、巷道类型等静态因素外，还需考虑烟雾浓度、风速等动态因素的影响。</w:t>
      </w:r>
    </w:p>
    <w:p w14:paraId="2F69151D" w14:textId="63FD1902" w:rsidR="001B7B0F" w:rsidRPr="00353EB7" w:rsidRDefault="00D477FF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353EB7">
        <w:rPr>
          <w:rFonts w:ascii="Times New Roman" w:eastAsia="宋体" w:hAnsi="Times New Roman" w:cs="Times New Roman"/>
          <w:szCs w:val="21"/>
        </w:rPr>
        <w:t>PyroSim</w:t>
      </w:r>
      <w:proofErr w:type="spellEnd"/>
      <w:r w:rsidRPr="00353EB7">
        <w:rPr>
          <w:rFonts w:ascii="Times New Roman" w:eastAsia="宋体" w:hAnsi="Times New Roman" w:cs="Times New Roman"/>
          <w:szCs w:val="21"/>
        </w:rPr>
        <w:t xml:space="preserve"> </w:t>
      </w:r>
      <w:r w:rsidRPr="00353EB7">
        <w:rPr>
          <w:rFonts w:ascii="Times New Roman" w:eastAsia="宋体" w:hAnsi="Times New Roman" w:cs="Times New Roman"/>
          <w:szCs w:val="21"/>
        </w:rPr>
        <w:t>是由</w:t>
      </w:r>
      <w:r w:rsidRPr="00353EB7">
        <w:rPr>
          <w:rFonts w:ascii="Times New Roman" w:eastAsia="宋体" w:hAnsi="Times New Roman" w:cs="Times New Roman"/>
          <w:szCs w:val="21"/>
        </w:rPr>
        <w:t xml:space="preserve"> FDS </w:t>
      </w:r>
      <w:r w:rsidRPr="00353EB7">
        <w:rPr>
          <w:rFonts w:ascii="Times New Roman" w:eastAsia="宋体" w:hAnsi="Times New Roman" w:cs="Times New Roman"/>
          <w:szCs w:val="21"/>
        </w:rPr>
        <w:t>衍生而来，它为火灾动态模拟提供了一个图形化的用户界面。目前该软件已经广泛应用在火灾领域的研究中，而且大量的数值计算验证表明该软件可以准确预测烟雾、温度、一氧化碳等气体的浓度分布。因此，</w:t>
      </w:r>
      <w:r w:rsidR="003E6E5E" w:rsidRPr="00353EB7">
        <w:rPr>
          <w:rFonts w:ascii="Times New Roman" w:eastAsia="宋体" w:hAnsi="Times New Roman" w:cs="Times New Roman"/>
          <w:szCs w:val="21"/>
        </w:rPr>
        <w:t>本文采用</w:t>
      </w:r>
      <w:proofErr w:type="spellStart"/>
      <w:r w:rsidR="003E6E5E" w:rsidRPr="00353EB7">
        <w:rPr>
          <w:rFonts w:ascii="Times New Roman" w:eastAsia="宋体" w:hAnsi="Times New Roman" w:cs="Times New Roman"/>
          <w:szCs w:val="21"/>
        </w:rPr>
        <w:t>PyroSim</w:t>
      </w:r>
      <w:proofErr w:type="spellEnd"/>
      <w:r w:rsidR="003E6E5E" w:rsidRPr="00353EB7">
        <w:rPr>
          <w:rFonts w:ascii="Times New Roman" w:eastAsia="宋体" w:hAnsi="Times New Roman" w:cs="Times New Roman"/>
          <w:szCs w:val="21"/>
        </w:rPr>
        <w:t>软件对火灾过程进行模拟，解算</w:t>
      </w:r>
      <w:r w:rsidRPr="00353EB7">
        <w:rPr>
          <w:rFonts w:ascii="Times New Roman" w:eastAsia="宋体" w:hAnsi="Times New Roman" w:cs="Times New Roman"/>
          <w:szCs w:val="21"/>
        </w:rPr>
        <w:t>不同情况下，巷道内</w:t>
      </w:r>
      <w:r w:rsidRPr="00353EB7">
        <w:rPr>
          <w:rFonts w:ascii="Times New Roman" w:eastAsia="宋体" w:hAnsi="Times New Roman" w:cs="Times New Roman"/>
          <w:szCs w:val="21"/>
        </w:rPr>
        <w:t>CO</w:t>
      </w:r>
      <w:r w:rsidRPr="00353EB7">
        <w:rPr>
          <w:rFonts w:ascii="Times New Roman" w:eastAsia="宋体" w:hAnsi="Times New Roman" w:cs="Times New Roman"/>
          <w:szCs w:val="21"/>
        </w:rPr>
        <w:t>浓度、</w:t>
      </w:r>
      <w:r w:rsidRPr="00353EB7">
        <w:rPr>
          <w:rFonts w:ascii="Times New Roman" w:eastAsia="宋体" w:hAnsi="Times New Roman" w:cs="Times New Roman"/>
          <w:szCs w:val="21"/>
        </w:rPr>
        <w:t>CO</w:t>
      </w:r>
      <w:r w:rsidRPr="00353E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53EB7">
        <w:rPr>
          <w:rFonts w:ascii="Times New Roman" w:eastAsia="宋体" w:hAnsi="Times New Roman" w:cs="Times New Roman"/>
          <w:szCs w:val="21"/>
        </w:rPr>
        <w:t>浓度、可见度、风速以及温度的变化，并将其代入信息熵模型，从而确定巷道的当量长度。</w:t>
      </w:r>
    </w:p>
    <w:p w14:paraId="7FB55689" w14:textId="6D9DE989" w:rsidR="001B7B0F" w:rsidRPr="002E1301" w:rsidRDefault="001B7B0F" w:rsidP="00353EB7">
      <w:pPr>
        <w:pStyle w:val="2"/>
        <w:spacing w:before="0" w:after="0" w:line="240" w:lineRule="auto"/>
        <w:rPr>
          <w:rFonts w:ascii="Times New Roman" w:eastAsia="黑体" w:hAnsi="Times New Roman" w:cs="Times New Roman"/>
          <w:sz w:val="21"/>
          <w:szCs w:val="21"/>
        </w:rPr>
      </w:pPr>
      <w:r w:rsidRPr="002E1301">
        <w:rPr>
          <w:rFonts w:ascii="Times New Roman" w:eastAsia="黑体" w:hAnsi="Times New Roman" w:cs="Times New Roman"/>
          <w:sz w:val="21"/>
          <w:szCs w:val="21"/>
        </w:rPr>
        <w:t xml:space="preserve">2.2 </w:t>
      </w:r>
      <w:r w:rsidR="006A430F" w:rsidRPr="002E1301">
        <w:rPr>
          <w:rFonts w:ascii="Times New Roman" w:eastAsia="黑体" w:hAnsi="Times New Roman" w:cs="Times New Roman"/>
          <w:sz w:val="21"/>
          <w:szCs w:val="21"/>
        </w:rPr>
        <w:t>基于信息熵的</w:t>
      </w:r>
      <w:r w:rsidRPr="002E1301">
        <w:rPr>
          <w:rFonts w:ascii="Times New Roman" w:eastAsia="黑体" w:hAnsi="Times New Roman" w:cs="Times New Roman"/>
          <w:sz w:val="21"/>
          <w:szCs w:val="21"/>
        </w:rPr>
        <w:t>巷道当量长度</w:t>
      </w:r>
      <w:r w:rsidR="006A430F" w:rsidRPr="002E1301">
        <w:rPr>
          <w:rFonts w:ascii="Times New Roman" w:eastAsia="黑体" w:hAnsi="Times New Roman" w:cs="Times New Roman"/>
          <w:sz w:val="21"/>
          <w:szCs w:val="21"/>
        </w:rPr>
        <w:t>的</w:t>
      </w:r>
      <w:r w:rsidRPr="002E1301">
        <w:rPr>
          <w:rFonts w:ascii="Times New Roman" w:eastAsia="黑体" w:hAnsi="Times New Roman" w:cs="Times New Roman"/>
          <w:sz w:val="21"/>
          <w:szCs w:val="21"/>
        </w:rPr>
        <w:t>计算</w:t>
      </w:r>
    </w:p>
    <w:p w14:paraId="63CB75C1" w14:textId="1E75FC9F" w:rsidR="009D10D0" w:rsidRPr="00353EB7" w:rsidRDefault="00E969D2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为保证各影响因素</w:t>
      </w:r>
      <w:r w:rsidR="00337F2A" w:rsidRPr="00353EB7">
        <w:rPr>
          <w:rFonts w:ascii="Times New Roman" w:eastAsia="宋体" w:hAnsi="Times New Roman" w:cs="Times New Roman"/>
          <w:szCs w:val="21"/>
        </w:rPr>
        <w:t>对巷道当量长度的影响呈正相关性</w:t>
      </w:r>
      <w:r w:rsidRPr="00353EB7">
        <w:rPr>
          <w:rFonts w:ascii="Times New Roman" w:eastAsia="宋体" w:hAnsi="Times New Roman" w:cs="Times New Roman"/>
          <w:szCs w:val="21"/>
        </w:rPr>
        <w:t>，需对巷道坡度、能见度以及风速进行标准化处理</w:t>
      </w:r>
      <w:r w:rsidR="009D10D0" w:rsidRPr="00353EB7">
        <w:rPr>
          <w:rFonts w:ascii="Times New Roman" w:eastAsia="宋体" w:hAnsi="Times New Roman" w:cs="Times New Roman"/>
          <w:szCs w:val="21"/>
        </w:rPr>
        <w:t>。</w:t>
      </w:r>
    </w:p>
    <w:p w14:paraId="76919C16" w14:textId="3B553F68" w:rsidR="00457450" w:rsidRPr="00353EB7" w:rsidRDefault="00457450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矿井火灾逃生时，能见度越大，逃生难度越低，计算得到的当量长度也越低，因此，对能见度做一下标准化处理：</w:t>
      </w:r>
    </w:p>
    <w:p w14:paraId="0A96C826" w14:textId="26DA8690" w:rsidR="00F34AB3" w:rsidRPr="00353EB7" w:rsidRDefault="0040488B" w:rsidP="00353EB7">
      <w:pPr>
        <w:jc w:val="right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norm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max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o</m:t>
            </m:r>
          </m:sub>
        </m:sSub>
      </m:oMath>
      <w:r w:rsidR="00AC7874" w:rsidRPr="00353EB7">
        <w:rPr>
          <w:rFonts w:ascii="Times New Roman" w:eastAsia="宋体" w:hAnsi="Times New Roman" w:cs="Times New Roman"/>
          <w:szCs w:val="21"/>
        </w:rPr>
        <w:t xml:space="preserve">            </w:t>
      </w:r>
      <w:r w:rsidR="002A2F86">
        <w:rPr>
          <w:rFonts w:ascii="Times New Roman" w:eastAsia="宋体" w:hAnsi="Times New Roman" w:cs="Times New Roman"/>
          <w:szCs w:val="21"/>
        </w:rPr>
        <w:t xml:space="preserve">          </w:t>
      </w:r>
      <w:r w:rsidR="00AC7874" w:rsidRPr="00353EB7">
        <w:rPr>
          <w:rFonts w:ascii="Times New Roman" w:eastAsia="宋体" w:hAnsi="Times New Roman" w:cs="Times New Roman"/>
          <w:szCs w:val="21"/>
        </w:rPr>
        <w:t xml:space="preserve">            (4)</w:t>
      </w:r>
    </w:p>
    <w:p w14:paraId="1F409D00" w14:textId="15B0B249" w:rsidR="00F34AB3" w:rsidRPr="008D79F3" w:rsidRDefault="00F34AB3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为原始能见度，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max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为最大能见度，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norm</m:t>
            </m:r>
          </m:sub>
        </m:sSub>
      </m:oMath>
      <w:r w:rsidRPr="008D79F3">
        <w:rPr>
          <w:rFonts w:ascii="Times New Roman" w:eastAsia="宋体" w:hAnsi="Times New Roman" w:cs="Times New Roman"/>
          <w:szCs w:val="21"/>
        </w:rPr>
        <w:t>为标准化后的能见度。</w:t>
      </w:r>
    </w:p>
    <w:p w14:paraId="7B6BCC48" w14:textId="7333975F" w:rsidR="00337F2A" w:rsidRPr="008D79F3" w:rsidRDefault="0045422A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D79F3">
        <w:rPr>
          <w:rFonts w:ascii="Times New Roman" w:eastAsia="宋体" w:hAnsi="Times New Roman" w:cs="Times New Roman"/>
          <w:szCs w:val="21"/>
        </w:rPr>
        <w:t>对于巷道坡度，</w:t>
      </w:r>
      <w:r w:rsidR="009D10D0" w:rsidRPr="008D79F3">
        <w:rPr>
          <w:rFonts w:ascii="Times New Roman" w:eastAsia="宋体" w:hAnsi="Times New Roman" w:cs="Times New Roman"/>
          <w:szCs w:val="21"/>
        </w:rPr>
        <w:t>参考自然大气条件下</w:t>
      </w:r>
      <w:r w:rsidRPr="008D79F3">
        <w:rPr>
          <w:rFonts w:ascii="Times New Roman" w:eastAsia="宋体" w:hAnsi="Times New Roman" w:cs="Times New Roman"/>
          <w:szCs w:val="21"/>
        </w:rPr>
        <w:t>坡度与耗氧量</w:t>
      </w:r>
      <w:r w:rsidR="009D10D0" w:rsidRPr="008D79F3">
        <w:rPr>
          <w:rFonts w:ascii="Times New Roman" w:eastAsia="宋体" w:hAnsi="Times New Roman" w:cs="Times New Roman"/>
          <w:szCs w:val="21"/>
        </w:rPr>
        <w:t>的研究</w:t>
      </w:r>
      <w:r w:rsidR="00306790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306790" w:rsidRPr="008D79F3">
        <w:rPr>
          <w:rStyle w:val="ae"/>
          <w:rFonts w:ascii="Times New Roman" w:eastAsia="宋体" w:hAnsi="Times New Roman" w:cs="Times New Roman"/>
          <w:szCs w:val="21"/>
        </w:rPr>
        <w:endnoteReference w:id="20"/>
      </w:r>
      <w:r w:rsidR="00306790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Pr="008D79F3">
        <w:rPr>
          <w:rFonts w:ascii="Times New Roman" w:eastAsia="宋体" w:hAnsi="Times New Roman" w:cs="Times New Roman"/>
          <w:szCs w:val="21"/>
        </w:rPr>
        <w:t>可以发现</w:t>
      </w:r>
      <w:r w:rsidR="009D10D0" w:rsidRPr="008D79F3">
        <w:rPr>
          <w:rFonts w:ascii="Times New Roman" w:eastAsia="宋体" w:hAnsi="Times New Roman" w:cs="Times New Roman"/>
          <w:szCs w:val="21"/>
        </w:rPr>
        <w:t>，当坡度</w:t>
      </w:r>
      <w:r w:rsidRPr="008D79F3">
        <w:rPr>
          <w:rFonts w:ascii="Times New Roman" w:eastAsia="宋体" w:hAnsi="Times New Roman" w:cs="Times New Roman"/>
          <w:szCs w:val="21"/>
        </w:rPr>
        <w:t>为</w:t>
      </w:r>
      <w:r w:rsidR="00457450" w:rsidRPr="008D79F3">
        <w:rPr>
          <w:rFonts w:ascii="Times New Roman" w:eastAsia="宋体" w:hAnsi="Times New Roman" w:cs="Times New Roman"/>
          <w:szCs w:val="21"/>
        </w:rPr>
        <w:t>-</w:t>
      </w:r>
      <w:r w:rsidRPr="008D79F3">
        <w:rPr>
          <w:rFonts w:ascii="Times New Roman" w:eastAsia="宋体" w:hAnsi="Times New Roman" w:cs="Times New Roman"/>
          <w:szCs w:val="21"/>
        </w:rPr>
        <w:t>0.1</w:t>
      </w:r>
      <w:r w:rsidRPr="008D79F3">
        <w:rPr>
          <w:rFonts w:ascii="Times New Roman" w:eastAsia="宋体" w:hAnsi="Times New Roman" w:cs="Times New Roman"/>
          <w:szCs w:val="21"/>
        </w:rPr>
        <w:t>时，耗氧量最低，即逃生难度最低</w:t>
      </w:r>
      <w:r w:rsidR="009D10D0" w:rsidRPr="008D79F3">
        <w:rPr>
          <w:rFonts w:ascii="Times New Roman" w:eastAsia="宋体" w:hAnsi="Times New Roman" w:cs="Times New Roman"/>
          <w:szCs w:val="21"/>
        </w:rPr>
        <w:t>，</w:t>
      </w:r>
      <w:r w:rsidRPr="008D79F3">
        <w:rPr>
          <w:rFonts w:ascii="Times New Roman" w:eastAsia="宋体" w:hAnsi="Times New Roman" w:cs="Times New Roman"/>
          <w:szCs w:val="21"/>
        </w:rPr>
        <w:t>因此</w:t>
      </w:r>
      <w:r w:rsidR="009D10D0" w:rsidRPr="008D79F3">
        <w:rPr>
          <w:rFonts w:ascii="Times New Roman" w:eastAsia="宋体" w:hAnsi="Times New Roman" w:cs="Times New Roman"/>
          <w:szCs w:val="21"/>
        </w:rPr>
        <w:t>，</w:t>
      </w:r>
      <w:r w:rsidRPr="008D79F3">
        <w:rPr>
          <w:rFonts w:ascii="Times New Roman" w:eastAsia="宋体" w:hAnsi="Times New Roman" w:cs="Times New Roman"/>
          <w:szCs w:val="21"/>
        </w:rPr>
        <w:t>对巷道坡度进行如下处理</w:t>
      </w:r>
      <w:r w:rsidR="00306790" w:rsidRPr="008D79F3">
        <w:rPr>
          <w:rFonts w:ascii="Times New Roman" w:eastAsia="宋体" w:hAnsi="Times New Roman" w:cs="Times New Roman"/>
          <w:szCs w:val="21"/>
        </w:rPr>
        <w:t>：</w:t>
      </w:r>
    </w:p>
    <w:p w14:paraId="533267A2" w14:textId="0B99BB4C" w:rsidR="0045422A" w:rsidRPr="008D79F3" w:rsidRDefault="0040488B" w:rsidP="00353EB7">
      <w:pPr>
        <w:jc w:val="right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norm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-(-0.1)</m:t>
            </m:r>
          </m:e>
        </m:d>
      </m:oMath>
      <w:r w:rsidR="00AC7874" w:rsidRPr="008D79F3">
        <w:rPr>
          <w:rFonts w:ascii="Times New Roman" w:eastAsia="宋体" w:hAnsi="Times New Roman" w:cs="Times New Roman"/>
          <w:szCs w:val="21"/>
        </w:rPr>
        <w:t xml:space="preserve">          </w:t>
      </w:r>
      <w:r w:rsidR="002A2F86" w:rsidRPr="008D79F3">
        <w:rPr>
          <w:rFonts w:ascii="Times New Roman" w:eastAsia="宋体" w:hAnsi="Times New Roman" w:cs="Times New Roman"/>
          <w:szCs w:val="21"/>
        </w:rPr>
        <w:t xml:space="preserve">          </w:t>
      </w:r>
      <w:r w:rsidR="00AC7874" w:rsidRPr="008D79F3">
        <w:rPr>
          <w:rFonts w:ascii="Times New Roman" w:eastAsia="宋体" w:hAnsi="Times New Roman" w:cs="Times New Roman"/>
          <w:szCs w:val="21"/>
        </w:rPr>
        <w:t xml:space="preserve">            (5)</w:t>
      </w:r>
    </w:p>
    <w:p w14:paraId="4AF9FD5A" w14:textId="77777777" w:rsidR="00457450" w:rsidRPr="008D79F3" w:rsidRDefault="00457450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D79F3">
        <w:rPr>
          <w:rFonts w:ascii="Times New Roman" w:eastAsia="宋体" w:hAnsi="Times New Roman" w:cs="Times New Roman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 w:rsidRPr="008D79F3">
        <w:rPr>
          <w:rFonts w:ascii="Times New Roman" w:eastAsia="宋体" w:hAnsi="Times New Roman" w:cs="Times New Roman"/>
          <w:szCs w:val="21"/>
        </w:rPr>
        <w:t>为原始坡度，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norm</m:t>
            </m:r>
          </m:sub>
        </m:sSub>
      </m:oMath>
      <w:r w:rsidRPr="008D79F3">
        <w:rPr>
          <w:rFonts w:ascii="Times New Roman" w:eastAsia="宋体" w:hAnsi="Times New Roman" w:cs="Times New Roman"/>
          <w:szCs w:val="21"/>
        </w:rPr>
        <w:t>为标准化后的坡度。</w:t>
      </w:r>
    </w:p>
    <w:p w14:paraId="33D517E7" w14:textId="358480F4" w:rsidR="00AC7874" w:rsidRPr="00353EB7" w:rsidRDefault="00457450" w:rsidP="00353EB7">
      <w:pPr>
        <w:ind w:firstLine="480"/>
        <w:rPr>
          <w:rFonts w:ascii="Times New Roman" w:eastAsia="宋体" w:hAnsi="Times New Roman" w:cs="Times New Roman"/>
          <w:szCs w:val="21"/>
        </w:rPr>
      </w:pPr>
      <w:r w:rsidRPr="008D79F3">
        <w:rPr>
          <w:rFonts w:ascii="Times New Roman" w:eastAsia="宋体" w:hAnsi="Times New Roman" w:cs="Times New Roman"/>
          <w:szCs w:val="21"/>
        </w:rPr>
        <w:t>同理，对于</w:t>
      </w:r>
      <w:r w:rsidR="00306790" w:rsidRPr="008D79F3">
        <w:rPr>
          <w:rFonts w:ascii="Times New Roman" w:eastAsia="宋体" w:hAnsi="Times New Roman" w:cs="Times New Roman"/>
          <w:szCs w:val="21"/>
        </w:rPr>
        <w:t>风速，根据环境风方面的研究</w:t>
      </w:r>
      <w:r w:rsidR="00C275D0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306790" w:rsidRPr="008D79F3">
        <w:rPr>
          <w:rStyle w:val="ae"/>
          <w:rFonts w:ascii="Times New Roman" w:eastAsia="宋体" w:hAnsi="Times New Roman" w:cs="Times New Roman"/>
          <w:szCs w:val="21"/>
        </w:rPr>
        <w:endnoteReference w:id="21"/>
      </w:r>
      <w:r w:rsidR="00C275D0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306790" w:rsidRPr="008D79F3">
        <w:rPr>
          <w:rFonts w:ascii="Times New Roman" w:eastAsia="宋体" w:hAnsi="Times New Roman" w:cs="Times New Roman"/>
          <w:szCs w:val="21"/>
        </w:rPr>
        <w:t>，</w:t>
      </w:r>
      <w:r w:rsidR="00C275D0" w:rsidRPr="008D79F3">
        <w:rPr>
          <w:rFonts w:ascii="Times New Roman" w:eastAsia="宋体" w:hAnsi="Times New Roman" w:cs="Times New Roman"/>
          <w:szCs w:val="21"/>
        </w:rPr>
        <w:t>当风速为</w:t>
      </w:r>
      <w:r w:rsidR="00C275D0" w:rsidRPr="008D79F3">
        <w:rPr>
          <w:rFonts w:ascii="Times New Roman" w:eastAsia="宋体" w:hAnsi="Times New Roman" w:cs="Times New Roman"/>
          <w:szCs w:val="21"/>
        </w:rPr>
        <w:t>3.9 m/s -5.5m/s</w:t>
      </w:r>
      <w:r w:rsidR="00C275D0" w:rsidRPr="008D79F3">
        <w:rPr>
          <w:rFonts w:ascii="Times New Roman" w:eastAsia="宋体" w:hAnsi="Times New Roman" w:cs="Times New Roman"/>
          <w:szCs w:val="21"/>
        </w:rPr>
        <w:t>且顺风时，对人员行进的影响</w:t>
      </w:r>
      <w:r w:rsidR="00C275D0" w:rsidRPr="008D79F3">
        <w:rPr>
          <w:rFonts w:ascii="Times New Roman" w:eastAsia="宋体" w:hAnsi="Times New Roman" w:cs="Times New Roman"/>
          <w:szCs w:val="21"/>
        </w:rPr>
        <w:lastRenderedPageBreak/>
        <w:t>最低，为方便计算，本文选用</w:t>
      </w:r>
      <w:r w:rsidR="00C275D0" w:rsidRPr="008D79F3">
        <w:rPr>
          <w:rFonts w:ascii="Times New Roman" w:eastAsia="宋体" w:hAnsi="Times New Roman" w:cs="Times New Roman"/>
          <w:szCs w:val="21"/>
        </w:rPr>
        <w:t>4.7m/s</w:t>
      </w:r>
      <w:r w:rsidR="00C275D0" w:rsidRPr="008D79F3">
        <w:rPr>
          <w:rFonts w:ascii="Times New Roman" w:eastAsia="宋体" w:hAnsi="Times New Roman" w:cs="Times New Roman"/>
          <w:szCs w:val="21"/>
        </w:rPr>
        <w:t>作为对逃生影响最低</w:t>
      </w:r>
      <w:r w:rsidR="00C275D0" w:rsidRPr="00353EB7">
        <w:rPr>
          <w:rFonts w:ascii="Times New Roman" w:eastAsia="宋体" w:hAnsi="Times New Roman" w:cs="Times New Roman"/>
          <w:szCs w:val="21"/>
        </w:rPr>
        <w:t>的值，由此，对风速进行如下处理：</w:t>
      </w:r>
    </w:p>
    <w:p w14:paraId="082042FB" w14:textId="369A2DF2" w:rsidR="00457450" w:rsidRPr="00353EB7" w:rsidRDefault="00AC7874" w:rsidP="00353EB7">
      <w:pPr>
        <w:jc w:val="right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norm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-4.7</m:t>
            </m:r>
          </m:e>
        </m:d>
      </m:oMath>
      <w:r w:rsidRPr="00353EB7">
        <w:rPr>
          <w:rFonts w:ascii="Times New Roman" w:eastAsia="宋体" w:hAnsi="Times New Roman" w:cs="Times New Roman"/>
          <w:szCs w:val="21"/>
        </w:rPr>
        <w:t xml:space="preserve">          </w:t>
      </w:r>
      <w:r w:rsidR="002A2F86">
        <w:rPr>
          <w:rFonts w:ascii="Times New Roman" w:eastAsia="宋体" w:hAnsi="Times New Roman" w:cs="Times New Roman"/>
          <w:szCs w:val="21"/>
        </w:rPr>
        <w:t xml:space="preserve">          </w:t>
      </w:r>
      <w:r w:rsidRPr="00353EB7">
        <w:rPr>
          <w:rFonts w:ascii="Times New Roman" w:eastAsia="宋体" w:hAnsi="Times New Roman" w:cs="Times New Roman"/>
          <w:szCs w:val="21"/>
        </w:rPr>
        <w:t xml:space="preserve">            (6)</w:t>
      </w:r>
    </w:p>
    <w:p w14:paraId="6A8EE919" w14:textId="47E8ABA8" w:rsidR="00C275D0" w:rsidRPr="00353EB7" w:rsidRDefault="00C275D0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为原始风速，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norm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为标准化后的风速。</w:t>
      </w:r>
    </w:p>
    <w:p w14:paraId="413267FB" w14:textId="1EB32911" w:rsidR="00E969D2" w:rsidRPr="008D79F3" w:rsidRDefault="00583CBC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火灾发生的大小、位置、时间不同，各影响因素对巷道逃生的影响就不同，如当火灾较小时，巷道类型、坡度、障碍物等因素将对逃生造成主要影响，而当火灾较大时，产生大量的有毒有害气体，此时，烟雾浓度、温度等因素将成为影响火灾逃生的影响因素，</w:t>
      </w:r>
      <w:r w:rsidR="00E969D2" w:rsidRPr="00353EB7">
        <w:rPr>
          <w:rFonts w:ascii="Times New Roman" w:eastAsia="宋体" w:hAnsi="Times New Roman" w:cs="Times New Roman"/>
          <w:szCs w:val="21"/>
        </w:rPr>
        <w:t>因此需要</w:t>
      </w:r>
      <w:r w:rsidRPr="00353EB7">
        <w:rPr>
          <w:rFonts w:ascii="Times New Roman" w:eastAsia="宋体" w:hAnsi="Times New Roman" w:cs="Times New Roman"/>
          <w:szCs w:val="21"/>
        </w:rPr>
        <w:t>根据不同火灾的情况，动态计算各影响因素对</w:t>
      </w:r>
      <w:r w:rsidR="00E969D2" w:rsidRPr="00353EB7">
        <w:rPr>
          <w:rFonts w:ascii="Times New Roman" w:eastAsia="宋体" w:hAnsi="Times New Roman" w:cs="Times New Roman"/>
          <w:szCs w:val="21"/>
        </w:rPr>
        <w:t>应的权重</w:t>
      </w:r>
      <w:r w:rsidRPr="00353EB7">
        <w:rPr>
          <w:rFonts w:ascii="Times New Roman" w:eastAsia="宋体" w:hAnsi="Times New Roman" w:cs="Times New Roman"/>
          <w:szCs w:val="21"/>
        </w:rPr>
        <w:t>，从而规划出最优的逃</w:t>
      </w:r>
      <w:r w:rsidRPr="008D79F3">
        <w:rPr>
          <w:rFonts w:ascii="Times New Roman" w:eastAsia="宋体" w:hAnsi="Times New Roman" w:cs="Times New Roman"/>
          <w:szCs w:val="21"/>
        </w:rPr>
        <w:t>生路径</w:t>
      </w:r>
      <w:r w:rsidR="00E969D2" w:rsidRPr="008D79F3">
        <w:rPr>
          <w:rFonts w:ascii="Times New Roman" w:eastAsia="宋体" w:hAnsi="Times New Roman" w:cs="Times New Roman"/>
          <w:szCs w:val="21"/>
        </w:rPr>
        <w:t>。对于各</w:t>
      </w:r>
      <w:r w:rsidRPr="008D79F3">
        <w:rPr>
          <w:rFonts w:ascii="Times New Roman" w:eastAsia="宋体" w:hAnsi="Times New Roman" w:cs="Times New Roman"/>
          <w:szCs w:val="21"/>
        </w:rPr>
        <w:t>影响因素</w:t>
      </w:r>
      <w:r w:rsidR="00E969D2" w:rsidRPr="008D79F3">
        <w:rPr>
          <w:rFonts w:ascii="Times New Roman" w:eastAsia="宋体" w:hAnsi="Times New Roman" w:cs="Times New Roman"/>
          <w:szCs w:val="21"/>
        </w:rPr>
        <w:t>权重的确定，比较常见的有客观赋权法和主观赋权法，主观赋权法主要有层次分析法</w:t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endnoteReference w:id="22"/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E969D2" w:rsidRPr="008D79F3">
        <w:rPr>
          <w:rFonts w:ascii="Times New Roman" w:eastAsia="宋体" w:hAnsi="Times New Roman" w:cs="Times New Roman"/>
          <w:szCs w:val="21"/>
        </w:rPr>
        <w:t>、德尔菲法（</w:t>
      </w:r>
      <w:r w:rsidR="00E969D2" w:rsidRPr="008D79F3">
        <w:rPr>
          <w:rFonts w:ascii="Times New Roman" w:eastAsia="宋体" w:hAnsi="Times New Roman" w:cs="Times New Roman"/>
          <w:szCs w:val="21"/>
        </w:rPr>
        <w:t>Delphi</w:t>
      </w:r>
      <w:r w:rsidR="00E969D2" w:rsidRPr="008D79F3">
        <w:rPr>
          <w:rFonts w:ascii="Times New Roman" w:eastAsia="宋体" w:hAnsi="Times New Roman" w:cs="Times New Roman"/>
          <w:szCs w:val="21"/>
        </w:rPr>
        <w:t>）</w:t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endnoteReference w:id="23"/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E969D2" w:rsidRPr="008D79F3">
        <w:rPr>
          <w:rFonts w:ascii="Times New Roman" w:eastAsia="宋体" w:hAnsi="Times New Roman" w:cs="Times New Roman"/>
          <w:szCs w:val="21"/>
        </w:rPr>
        <w:t>等，这类方法通常需要专家对各项属性给出评分，虽然较为成熟，但客观性较差，客观赋权法主要有变异系数法、粗糙集</w:t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t>[</w:t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endnoteReference w:id="24"/>
      </w:r>
      <w:r w:rsidR="00E969D2" w:rsidRPr="008D79F3">
        <w:rPr>
          <w:rFonts w:ascii="Times New Roman" w:eastAsia="宋体" w:hAnsi="Times New Roman" w:cs="Times New Roman"/>
          <w:szCs w:val="21"/>
          <w:vertAlign w:val="superscript"/>
        </w:rPr>
        <w:t>]</w:t>
      </w:r>
      <w:r w:rsidR="00E969D2" w:rsidRPr="008D79F3">
        <w:rPr>
          <w:rFonts w:ascii="Times New Roman" w:eastAsia="宋体" w:hAnsi="Times New Roman" w:cs="Times New Roman"/>
          <w:szCs w:val="21"/>
        </w:rPr>
        <w:t>等，粗糙</w:t>
      </w:r>
      <w:proofErr w:type="gramStart"/>
      <w:r w:rsidR="00E969D2" w:rsidRPr="008D79F3">
        <w:rPr>
          <w:rFonts w:ascii="Times New Roman" w:eastAsia="宋体" w:hAnsi="Times New Roman" w:cs="Times New Roman"/>
          <w:szCs w:val="21"/>
        </w:rPr>
        <w:t>集确定</w:t>
      </w:r>
      <w:proofErr w:type="gramEnd"/>
      <w:r w:rsidR="00E969D2" w:rsidRPr="008D79F3">
        <w:rPr>
          <w:rFonts w:ascii="Times New Roman" w:eastAsia="宋体" w:hAnsi="Times New Roman" w:cs="Times New Roman"/>
          <w:szCs w:val="21"/>
        </w:rPr>
        <w:t>权重时，需要对数据进行离散化，</w:t>
      </w:r>
      <w:r w:rsidRPr="008D79F3">
        <w:rPr>
          <w:rFonts w:ascii="Times New Roman" w:eastAsia="宋体" w:hAnsi="Times New Roman" w:cs="Times New Roman"/>
          <w:szCs w:val="21"/>
        </w:rPr>
        <w:t>但</w:t>
      </w:r>
      <w:r w:rsidR="00E969D2" w:rsidRPr="008D79F3">
        <w:rPr>
          <w:rFonts w:ascii="Times New Roman" w:eastAsia="宋体" w:hAnsi="Times New Roman" w:cs="Times New Roman"/>
          <w:szCs w:val="21"/>
        </w:rPr>
        <w:t>不同离散化方法下求得的权重不同。本文需要</w:t>
      </w:r>
      <w:r w:rsidRPr="008D79F3">
        <w:rPr>
          <w:rFonts w:ascii="Times New Roman" w:eastAsia="宋体" w:hAnsi="Times New Roman" w:cs="Times New Roman"/>
          <w:szCs w:val="21"/>
        </w:rPr>
        <w:t>反映矿井火灾发生后，各因素对逃生影响的差异性，</w:t>
      </w:r>
      <w:r w:rsidR="00E969D2" w:rsidRPr="008D79F3">
        <w:rPr>
          <w:rFonts w:ascii="Times New Roman" w:eastAsia="宋体" w:hAnsi="Times New Roman" w:cs="Times New Roman"/>
          <w:szCs w:val="21"/>
        </w:rPr>
        <w:t>这与变异系数衡量指标间差异程度的思想类似。综上，本文通过变异系数法，动态计算各</w:t>
      </w:r>
      <w:r w:rsidRPr="008D79F3">
        <w:rPr>
          <w:rFonts w:ascii="Times New Roman" w:eastAsia="宋体" w:hAnsi="Times New Roman" w:cs="Times New Roman"/>
          <w:szCs w:val="21"/>
        </w:rPr>
        <w:t>影响因素</w:t>
      </w:r>
      <w:r w:rsidR="00E969D2" w:rsidRPr="008D79F3">
        <w:rPr>
          <w:rFonts w:ascii="Times New Roman" w:eastAsia="宋体" w:hAnsi="Times New Roman" w:cs="Times New Roman"/>
          <w:szCs w:val="21"/>
        </w:rPr>
        <w:t>在不同</w:t>
      </w:r>
      <w:r w:rsidRPr="008D79F3">
        <w:rPr>
          <w:rFonts w:ascii="Times New Roman" w:eastAsia="宋体" w:hAnsi="Times New Roman" w:cs="Times New Roman"/>
          <w:szCs w:val="21"/>
        </w:rPr>
        <w:t>火灾情况下</w:t>
      </w:r>
      <w:r w:rsidR="00E969D2" w:rsidRPr="008D79F3">
        <w:rPr>
          <w:rFonts w:ascii="Times New Roman" w:eastAsia="宋体" w:hAnsi="Times New Roman" w:cs="Times New Roman"/>
          <w:szCs w:val="21"/>
        </w:rPr>
        <w:t>权重大小。其表达式为：</w:t>
      </w:r>
    </w:p>
    <w:bookmarkStart w:id="35" w:name="_Hlk6341545"/>
    <w:p w14:paraId="45CBEFBC" w14:textId="7CF4EC04" w:rsidR="00E969D2" w:rsidRPr="00353EB7" w:rsidRDefault="0040488B" w:rsidP="00353EB7">
      <w:pPr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E969D2" w:rsidRPr="008D79F3">
        <w:rPr>
          <w:rFonts w:ascii="Times New Roman" w:eastAsia="宋体" w:hAnsi="Times New Roman" w:cs="Times New Roman"/>
          <w:szCs w:val="21"/>
        </w:rPr>
        <w:t xml:space="preserve">                 </w:t>
      </w:r>
      <w:r w:rsidR="002A2F86">
        <w:rPr>
          <w:rFonts w:ascii="Times New Roman" w:eastAsia="宋体" w:hAnsi="Times New Roman" w:cs="Times New Roman"/>
          <w:szCs w:val="21"/>
        </w:rPr>
        <w:t xml:space="preserve">     </w:t>
      </w:r>
      <w:r w:rsidR="00E969D2" w:rsidRPr="00353EB7">
        <w:rPr>
          <w:rFonts w:ascii="Times New Roman" w:eastAsia="宋体" w:hAnsi="Times New Roman" w:cs="Times New Roman"/>
          <w:szCs w:val="21"/>
        </w:rPr>
        <w:t xml:space="preserve">                (</w:t>
      </w:r>
      <w:r w:rsidR="00AC7874" w:rsidRPr="00353EB7">
        <w:rPr>
          <w:rFonts w:ascii="Times New Roman" w:eastAsia="宋体" w:hAnsi="Times New Roman" w:cs="Times New Roman"/>
          <w:szCs w:val="21"/>
        </w:rPr>
        <w:t>7</w:t>
      </w:r>
      <w:r w:rsidR="00E969D2" w:rsidRPr="00353EB7">
        <w:rPr>
          <w:rFonts w:ascii="Times New Roman" w:eastAsia="宋体" w:hAnsi="Times New Roman" w:cs="Times New Roman"/>
          <w:szCs w:val="21"/>
        </w:rPr>
        <w:t>)</w:t>
      </w:r>
    </w:p>
    <w:p w14:paraId="3BB8DA2F" w14:textId="5D03E1DE" w:rsidR="00E969D2" w:rsidRPr="00353EB7" w:rsidRDefault="0040488B" w:rsidP="00353EB7">
      <w:pPr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nary>
          </m:den>
        </m:f>
      </m:oMath>
      <w:r w:rsidR="00E969D2" w:rsidRPr="00353EB7">
        <w:rPr>
          <w:rFonts w:ascii="Times New Roman" w:eastAsia="宋体" w:hAnsi="Times New Roman" w:cs="Times New Roman"/>
          <w:szCs w:val="21"/>
        </w:rPr>
        <w:t xml:space="preserve">  </w:t>
      </w:r>
      <w:r w:rsidR="00E969D2" w:rsidRPr="00353EB7">
        <w:rPr>
          <w:rFonts w:ascii="Times New Roman" w:eastAsia="宋体" w:hAnsi="Times New Roman" w:cs="Times New Roman"/>
          <w:iCs/>
          <w:szCs w:val="21"/>
        </w:rPr>
        <w:t xml:space="preserve">             </w:t>
      </w:r>
      <w:r w:rsidR="002A2F86">
        <w:rPr>
          <w:rFonts w:ascii="Times New Roman" w:eastAsia="宋体" w:hAnsi="Times New Roman" w:cs="Times New Roman"/>
          <w:iCs/>
          <w:szCs w:val="21"/>
        </w:rPr>
        <w:t xml:space="preserve">     </w:t>
      </w:r>
      <w:r w:rsidR="00E969D2" w:rsidRPr="00353EB7">
        <w:rPr>
          <w:rFonts w:ascii="Times New Roman" w:eastAsia="宋体" w:hAnsi="Times New Roman" w:cs="Times New Roman"/>
          <w:iCs/>
          <w:szCs w:val="21"/>
        </w:rPr>
        <w:t xml:space="preserve">                (</w:t>
      </w:r>
      <w:r w:rsidR="00AC7874" w:rsidRPr="00353EB7">
        <w:rPr>
          <w:rFonts w:ascii="Times New Roman" w:eastAsia="宋体" w:hAnsi="Times New Roman" w:cs="Times New Roman"/>
          <w:iCs/>
          <w:szCs w:val="21"/>
        </w:rPr>
        <w:t>8</w:t>
      </w:r>
      <w:r w:rsidR="00E969D2" w:rsidRPr="00353EB7">
        <w:rPr>
          <w:rFonts w:ascii="Times New Roman" w:eastAsia="宋体" w:hAnsi="Times New Roman" w:cs="Times New Roman"/>
          <w:iCs/>
          <w:szCs w:val="21"/>
        </w:rPr>
        <w:t>)</w:t>
      </w:r>
    </w:p>
    <w:bookmarkEnd w:id="35"/>
    <w:p w14:paraId="3D972394" w14:textId="3F5E8459" w:rsidR="00E969D2" w:rsidRPr="00353EB7" w:rsidRDefault="00E969D2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353EB7">
        <w:rPr>
          <w:rFonts w:ascii="Times New Roman" w:eastAsia="宋体" w:hAnsi="Times New Roman" w:cs="Times New Roman"/>
          <w:iCs/>
          <w:szCs w:val="21"/>
        </w:rPr>
        <w:t>为第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Pr="00353EB7">
        <w:rPr>
          <w:rFonts w:ascii="Times New Roman" w:eastAsia="宋体" w:hAnsi="Times New Roman" w:cs="Times New Roman"/>
          <w:szCs w:val="21"/>
        </w:rPr>
        <w:t>项指标的权重，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是第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Pr="00353EB7">
        <w:rPr>
          <w:rFonts w:ascii="Times New Roman" w:eastAsia="宋体" w:hAnsi="Times New Roman" w:cs="Times New Roman"/>
          <w:szCs w:val="21"/>
        </w:rPr>
        <w:t>项指标的变异系数，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是第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Pr="00353EB7">
        <w:rPr>
          <w:rFonts w:ascii="Times New Roman" w:eastAsia="宋体" w:hAnsi="Times New Roman" w:cs="Times New Roman"/>
          <w:szCs w:val="21"/>
        </w:rPr>
        <w:t>项指标的标准差，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</m:acc>
      </m:oMath>
      <w:r w:rsidRPr="00353EB7">
        <w:rPr>
          <w:rFonts w:ascii="Times New Roman" w:eastAsia="宋体" w:hAnsi="Times New Roman" w:cs="Times New Roman"/>
          <w:szCs w:val="21"/>
        </w:rPr>
        <w:t>是第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Pr="00353EB7">
        <w:rPr>
          <w:rFonts w:ascii="Times New Roman" w:eastAsia="宋体" w:hAnsi="Times New Roman" w:cs="Times New Roman"/>
          <w:szCs w:val="21"/>
        </w:rPr>
        <w:t>项指标的平均数。</w:t>
      </w:r>
    </w:p>
    <w:p w14:paraId="6A3CAAD2" w14:textId="203C66F0" w:rsidR="00E969D2" w:rsidRPr="00353EB7" w:rsidRDefault="00E969D2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同时，为消除</w:t>
      </w:r>
      <w:r w:rsidR="00141ECF" w:rsidRPr="00353EB7">
        <w:rPr>
          <w:rFonts w:ascii="Times New Roman" w:eastAsia="宋体" w:hAnsi="Times New Roman" w:cs="Times New Roman"/>
          <w:szCs w:val="21"/>
        </w:rPr>
        <w:t>各影响因素量纲</w:t>
      </w:r>
      <w:r w:rsidRPr="00353EB7">
        <w:rPr>
          <w:rFonts w:ascii="Times New Roman" w:eastAsia="宋体" w:hAnsi="Times New Roman" w:cs="Times New Roman"/>
          <w:szCs w:val="21"/>
        </w:rPr>
        <w:t>的影响，对各指标进行</w:t>
      </w:r>
      <w:r w:rsidR="00141ECF" w:rsidRPr="00353EB7">
        <w:rPr>
          <w:rFonts w:ascii="Times New Roman" w:eastAsia="宋体" w:hAnsi="Times New Roman" w:cs="Times New Roman"/>
          <w:szCs w:val="21"/>
        </w:rPr>
        <w:t>归一化</w:t>
      </w:r>
      <w:r w:rsidRPr="00353EB7">
        <w:rPr>
          <w:rFonts w:ascii="Times New Roman" w:eastAsia="宋体" w:hAnsi="Times New Roman" w:cs="Times New Roman"/>
          <w:szCs w:val="21"/>
        </w:rPr>
        <w:t>处理，具体处理方法如下：</w:t>
      </w:r>
    </w:p>
    <w:bookmarkStart w:id="36" w:name="_Hlk6342250"/>
    <w:p w14:paraId="34723420" w14:textId="07B8A5CF" w:rsidR="00E969D2" w:rsidRPr="00353EB7" w:rsidRDefault="0040488B" w:rsidP="00353EB7">
      <w:pPr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min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min</m:t>
                    </m:r>
                  </m:sub>
                </m:sSub>
              </m:e>
            </m:d>
          </m:den>
        </m:f>
      </m:oMath>
      <w:r w:rsidR="00E969D2" w:rsidRPr="00353EB7">
        <w:rPr>
          <w:rFonts w:ascii="Times New Roman" w:eastAsia="宋体" w:hAnsi="Times New Roman" w:cs="Times New Roman"/>
          <w:szCs w:val="21"/>
        </w:rPr>
        <w:t xml:space="preserve">     </w:t>
      </w:r>
      <w:r w:rsidR="002A2F86">
        <w:rPr>
          <w:rFonts w:ascii="Times New Roman" w:eastAsia="宋体" w:hAnsi="Times New Roman" w:cs="Times New Roman"/>
          <w:szCs w:val="21"/>
        </w:rPr>
        <w:t xml:space="preserve">         </w:t>
      </w:r>
      <w:r w:rsidR="00E969D2" w:rsidRPr="00353EB7">
        <w:rPr>
          <w:rFonts w:ascii="Times New Roman" w:eastAsia="宋体" w:hAnsi="Times New Roman" w:cs="Times New Roman"/>
          <w:szCs w:val="21"/>
        </w:rPr>
        <w:t xml:space="preserve">              (</w:t>
      </w:r>
      <w:r w:rsidR="00AC7874" w:rsidRPr="00353EB7">
        <w:rPr>
          <w:rFonts w:ascii="Times New Roman" w:eastAsia="宋体" w:hAnsi="Times New Roman" w:cs="Times New Roman"/>
          <w:szCs w:val="21"/>
        </w:rPr>
        <w:t>9</w:t>
      </w:r>
      <w:r w:rsidR="00E969D2" w:rsidRPr="00353EB7">
        <w:rPr>
          <w:rFonts w:ascii="Times New Roman" w:eastAsia="宋体" w:hAnsi="Times New Roman" w:cs="Times New Roman"/>
          <w:szCs w:val="21"/>
        </w:rPr>
        <w:t>)</w:t>
      </w:r>
    </w:p>
    <w:bookmarkEnd w:id="36"/>
    <w:p w14:paraId="1C467071" w14:textId="693B0EFB" w:rsidR="00E969D2" w:rsidRPr="00353EB7" w:rsidRDefault="00E969D2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ij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proofErr w:type="gramStart"/>
      <w:r w:rsidR="002D5EEC" w:rsidRPr="00353EB7">
        <w:rPr>
          <w:rFonts w:ascii="Times New Roman" w:eastAsia="宋体" w:hAnsi="Times New Roman" w:cs="Times New Roman"/>
          <w:szCs w:val="21"/>
        </w:rPr>
        <w:t>个</w:t>
      </w:r>
      <w:proofErr w:type="gramEnd"/>
      <w:r w:rsidR="002D5EEC" w:rsidRPr="00353EB7">
        <w:rPr>
          <w:rFonts w:ascii="Times New Roman" w:eastAsia="宋体" w:hAnsi="Times New Roman" w:cs="Times New Roman"/>
          <w:szCs w:val="21"/>
        </w:rPr>
        <w:t>指标</w:t>
      </w:r>
      <w:r w:rsidRPr="00353EB7">
        <w:rPr>
          <w:rFonts w:ascii="Times New Roman" w:eastAsia="宋体" w:hAnsi="Times New Roman" w:cs="Times New Roman"/>
          <w:szCs w:val="21"/>
        </w:rPr>
        <w:t>，第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j</m:t>
        </m:r>
      </m:oMath>
      <w:r w:rsidR="002D5EEC" w:rsidRPr="00353EB7">
        <w:rPr>
          <w:rFonts w:ascii="Times New Roman" w:eastAsia="宋体" w:hAnsi="Times New Roman" w:cs="Times New Roman"/>
          <w:szCs w:val="21"/>
        </w:rPr>
        <w:t>条巷道</w:t>
      </w:r>
      <w:r w:rsidR="00141ECF" w:rsidRPr="00353EB7">
        <w:rPr>
          <w:rFonts w:ascii="Times New Roman" w:eastAsia="宋体" w:hAnsi="Times New Roman" w:cs="Times New Roman"/>
          <w:szCs w:val="21"/>
        </w:rPr>
        <w:t>的原始</w:t>
      </w:r>
      <w:r w:rsidRPr="00353EB7">
        <w:rPr>
          <w:rFonts w:ascii="Times New Roman" w:eastAsia="宋体" w:hAnsi="Times New Roman" w:cs="Times New Roman"/>
          <w:szCs w:val="21"/>
        </w:rPr>
        <w:t>度量值，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ij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</w:t>
      </w:r>
      <w:r w:rsidR="00707EB2" w:rsidRPr="00353EB7">
        <w:rPr>
          <w:rFonts w:ascii="Times New Roman" w:eastAsia="宋体" w:hAnsi="Times New Roman" w:cs="Times New Roman"/>
          <w:szCs w:val="21"/>
        </w:rPr>
        <w:t>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proofErr w:type="gramStart"/>
      <w:r w:rsidR="002D5EEC" w:rsidRPr="00353EB7">
        <w:rPr>
          <w:rFonts w:ascii="Times New Roman" w:eastAsia="宋体" w:hAnsi="Times New Roman" w:cs="Times New Roman"/>
          <w:szCs w:val="21"/>
        </w:rPr>
        <w:t>个</w:t>
      </w:r>
      <w:proofErr w:type="gramEnd"/>
      <w:r w:rsidR="002D5EEC" w:rsidRPr="00353EB7">
        <w:rPr>
          <w:rFonts w:ascii="Times New Roman" w:eastAsia="宋体" w:hAnsi="Times New Roman" w:cs="Times New Roman"/>
          <w:szCs w:val="21"/>
        </w:rPr>
        <w:t>指标</w:t>
      </w:r>
      <w:r w:rsidR="00707EB2" w:rsidRPr="00353EB7">
        <w:rPr>
          <w:rFonts w:ascii="Times New Roman" w:eastAsia="宋体" w:hAnsi="Times New Roman" w:cs="Times New Roman"/>
          <w:szCs w:val="21"/>
        </w:rPr>
        <w:t>，第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j</m:t>
        </m:r>
      </m:oMath>
      <w:r w:rsidR="002D5EEC" w:rsidRPr="00353EB7">
        <w:rPr>
          <w:rFonts w:ascii="Times New Roman" w:eastAsia="宋体" w:hAnsi="Times New Roman" w:cs="Times New Roman"/>
          <w:szCs w:val="21"/>
        </w:rPr>
        <w:t>条巷道</w:t>
      </w:r>
      <w:r w:rsidR="00707EB2" w:rsidRPr="00353EB7">
        <w:rPr>
          <w:rFonts w:ascii="Times New Roman" w:eastAsia="宋体" w:hAnsi="Times New Roman" w:cs="Times New Roman"/>
          <w:szCs w:val="21"/>
        </w:rPr>
        <w:t>归一化后的值</w:t>
      </w:r>
      <w:r w:rsidRPr="00353EB7">
        <w:rPr>
          <w:rFonts w:ascii="Times New Roman" w:eastAsia="宋体" w:hAnsi="Times New Roman" w:cs="Times New Roman"/>
          <w:szCs w:val="21"/>
        </w:rPr>
        <w:t>，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min</m:t>
            </m:r>
          </m:sub>
        </m:sSub>
      </m:oMath>
      <w:r w:rsidRPr="00353EB7">
        <w:rPr>
          <w:rFonts w:ascii="Times New Roman" w:eastAsia="宋体" w:hAnsi="Times New Roman" w:cs="Times New Roman"/>
          <w:szCs w:val="21"/>
        </w:rPr>
        <w:t>为第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Pr="00353EB7">
        <w:rPr>
          <w:rFonts w:ascii="Times New Roman" w:eastAsia="宋体" w:hAnsi="Times New Roman" w:cs="Times New Roman"/>
          <w:szCs w:val="21"/>
        </w:rPr>
        <w:t>项指标的</w:t>
      </w:r>
      <w:r w:rsidR="00707EB2" w:rsidRPr="00353EB7">
        <w:rPr>
          <w:rFonts w:ascii="Times New Roman" w:eastAsia="宋体" w:hAnsi="Times New Roman" w:cs="Times New Roman"/>
          <w:szCs w:val="21"/>
        </w:rPr>
        <w:t>最小</w:t>
      </w:r>
      <w:r w:rsidRPr="00353EB7">
        <w:rPr>
          <w:rFonts w:ascii="Times New Roman" w:eastAsia="宋体" w:hAnsi="Times New Roman" w:cs="Times New Roman"/>
          <w:szCs w:val="21"/>
        </w:rPr>
        <w:t>值</w:t>
      </w:r>
      <w:r w:rsidR="00707EB2" w:rsidRPr="00353EB7">
        <w:rPr>
          <w:rFonts w:ascii="Times New Roman" w:eastAsia="宋体" w:hAnsi="Times New Roman" w:cs="Times New Roman"/>
          <w:szCs w:val="21"/>
        </w:rPr>
        <w:t>，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max</m:t>
            </m:r>
          </m:sub>
        </m:sSub>
      </m:oMath>
      <w:r w:rsidR="00707EB2" w:rsidRPr="00353EB7">
        <w:rPr>
          <w:rFonts w:ascii="Times New Roman" w:eastAsia="宋体" w:hAnsi="Times New Roman" w:cs="Times New Roman"/>
          <w:szCs w:val="21"/>
        </w:rPr>
        <w:t>为第</w:t>
      </w:r>
      <m:oMath>
        <m:r>
          <w:rPr>
            <w:rFonts w:ascii="Cambria Math" w:eastAsia="宋体" w:hAnsi="Cambria Math" w:cs="Times New Roman"/>
            <w:szCs w:val="21"/>
          </w:rPr>
          <m:t>i</m:t>
        </m:r>
      </m:oMath>
      <w:r w:rsidR="00707EB2" w:rsidRPr="00353EB7">
        <w:rPr>
          <w:rFonts w:ascii="Times New Roman" w:eastAsia="宋体" w:hAnsi="Times New Roman" w:cs="Times New Roman"/>
          <w:szCs w:val="21"/>
        </w:rPr>
        <w:t>项指标的最大值</w:t>
      </w:r>
      <w:r w:rsidRPr="00353EB7">
        <w:rPr>
          <w:rFonts w:ascii="Times New Roman" w:eastAsia="宋体" w:hAnsi="Times New Roman" w:cs="Times New Roman"/>
          <w:szCs w:val="21"/>
        </w:rPr>
        <w:t>。将上述各指标代入</w:t>
      </w:r>
      <w:r w:rsidR="002D5EEC" w:rsidRPr="00353EB7">
        <w:rPr>
          <w:rFonts w:ascii="Times New Roman" w:eastAsia="宋体" w:hAnsi="Times New Roman" w:cs="Times New Roman"/>
          <w:szCs w:val="21"/>
        </w:rPr>
        <w:t>信息熵</w:t>
      </w:r>
      <w:r w:rsidRPr="00353EB7">
        <w:rPr>
          <w:rFonts w:ascii="Times New Roman" w:eastAsia="宋体" w:hAnsi="Times New Roman" w:cs="Times New Roman"/>
          <w:szCs w:val="21"/>
        </w:rPr>
        <w:t>模型，即为</w:t>
      </w:r>
      <w:r w:rsidR="002D5EEC" w:rsidRPr="00353EB7">
        <w:rPr>
          <w:rFonts w:ascii="Times New Roman" w:eastAsia="宋体" w:hAnsi="Times New Roman" w:cs="Times New Roman"/>
          <w:szCs w:val="21"/>
        </w:rPr>
        <w:t>矿井火灾发生后</w:t>
      </w:r>
      <w:r w:rsidRPr="00353EB7">
        <w:rPr>
          <w:rFonts w:ascii="Times New Roman" w:eastAsia="宋体" w:hAnsi="Times New Roman" w:cs="Times New Roman"/>
          <w:szCs w:val="21"/>
        </w:rPr>
        <w:t>，</w:t>
      </w:r>
      <w:r w:rsidR="002D5EEC" w:rsidRPr="00353EB7">
        <w:rPr>
          <w:rFonts w:ascii="Times New Roman" w:eastAsia="宋体" w:hAnsi="Times New Roman" w:cs="Times New Roman"/>
          <w:szCs w:val="21"/>
        </w:rPr>
        <w:t>单条巷道</w:t>
      </w:r>
      <w:r w:rsidRPr="00353EB7">
        <w:rPr>
          <w:rFonts w:ascii="Times New Roman" w:eastAsia="宋体" w:hAnsi="Times New Roman" w:cs="Times New Roman"/>
          <w:szCs w:val="21"/>
        </w:rPr>
        <w:t>的定量度量公式：</w:t>
      </w:r>
    </w:p>
    <w:p w14:paraId="032CB884" w14:textId="01D69D68" w:rsidR="000D1B0D" w:rsidRPr="00353EB7" w:rsidRDefault="00E969D2" w:rsidP="00353EB7">
      <w:pPr>
        <w:ind w:firstLineChars="200" w:firstLine="420"/>
        <w:jc w:val="right"/>
        <w:rPr>
          <w:rFonts w:ascii="Times New Roman" w:eastAsia="宋体" w:hAnsi="Times New Roman" w:cs="Times New Roman"/>
          <w:iCs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I=</m:t>
        </m:r>
        <m:nary>
          <m:naryPr>
            <m:chr m:val="∑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9</m:t>
            </m:r>
            <m:r>
              <w:del w:id="37" w:author="Y L" w:date="2019-04-10T09:22:00Z">
                <w:rPr>
                  <w:rFonts w:ascii="Cambria Math" w:eastAsia="宋体" w:hAnsi="Cambria Math" w:cs="Times New Roman"/>
                  <w:szCs w:val="21"/>
                </w:rPr>
                <m:t>5</m:t>
              </w:del>
            </m:r>
          </m:sup>
          <m:e>
            <m:nary>
              <m:naryPr>
                <m:chr m:val="∑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  <w:rPrChange w:id="38" w:author="Y L" w:date="2019-04-11T16:03:00Z"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w:rPrChange>
                  </w:rPr>
                  <m:t>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+1)</m:t>
                    </m:r>
                  </m:e>
                </m:func>
              </m:e>
            </m:nary>
          </m:e>
        </m:nary>
      </m:oMath>
      <w:r w:rsidRPr="00353EB7">
        <w:rPr>
          <w:rFonts w:ascii="Times New Roman" w:eastAsia="宋体" w:hAnsi="Times New Roman" w:cs="Times New Roman"/>
          <w:iCs/>
          <w:szCs w:val="21"/>
        </w:rPr>
        <w:t xml:space="preserve">         </w:t>
      </w:r>
      <w:r w:rsidR="002A2F86">
        <w:rPr>
          <w:rFonts w:ascii="Times New Roman" w:eastAsia="宋体" w:hAnsi="Times New Roman" w:cs="Times New Roman"/>
          <w:iCs/>
          <w:szCs w:val="21"/>
        </w:rPr>
        <w:t xml:space="preserve">     </w:t>
      </w:r>
      <w:r w:rsidRPr="00353EB7">
        <w:rPr>
          <w:rFonts w:ascii="Times New Roman" w:eastAsia="宋体" w:hAnsi="Times New Roman" w:cs="Times New Roman"/>
          <w:iCs/>
          <w:szCs w:val="21"/>
        </w:rPr>
        <w:t xml:space="preserve">            (</w:t>
      </w:r>
      <w:r w:rsidR="00AC7874" w:rsidRPr="00353EB7">
        <w:rPr>
          <w:rFonts w:ascii="Times New Roman" w:eastAsia="宋体" w:hAnsi="Times New Roman" w:cs="Times New Roman"/>
          <w:iCs/>
          <w:szCs w:val="21"/>
        </w:rPr>
        <w:t>10</w:t>
      </w:r>
      <w:r w:rsidRPr="00353EB7">
        <w:rPr>
          <w:rFonts w:ascii="Times New Roman" w:eastAsia="宋体" w:hAnsi="Times New Roman" w:cs="Times New Roman"/>
          <w:iCs/>
          <w:szCs w:val="21"/>
        </w:rPr>
        <w:t>)</w:t>
      </w:r>
    </w:p>
    <w:p w14:paraId="08CA726E" w14:textId="67F9561F" w:rsidR="003362EF" w:rsidRPr="00353EB7" w:rsidRDefault="001B7B0F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将</w:t>
      </w:r>
      <w:r w:rsidR="004F1E00" w:rsidRPr="00353EB7">
        <w:rPr>
          <w:rFonts w:ascii="Times New Roman" w:eastAsia="宋体" w:hAnsi="Times New Roman" w:cs="Times New Roman"/>
          <w:szCs w:val="21"/>
        </w:rPr>
        <w:t>公式（</w:t>
      </w:r>
      <w:r w:rsidR="004F1E00" w:rsidRPr="00353EB7">
        <w:rPr>
          <w:rFonts w:ascii="Times New Roman" w:eastAsia="宋体" w:hAnsi="Times New Roman" w:cs="Times New Roman"/>
          <w:szCs w:val="21"/>
        </w:rPr>
        <w:t>10</w:t>
      </w:r>
      <w:r w:rsidR="004F1E00" w:rsidRPr="00353EB7">
        <w:rPr>
          <w:rFonts w:ascii="Times New Roman" w:eastAsia="宋体" w:hAnsi="Times New Roman" w:cs="Times New Roman"/>
          <w:szCs w:val="21"/>
        </w:rPr>
        <w:t>）计算得到的</w:t>
      </w:r>
      <w:r w:rsidRPr="00353EB7">
        <w:rPr>
          <w:rFonts w:ascii="Times New Roman" w:eastAsia="宋体" w:hAnsi="Times New Roman" w:cs="Times New Roman"/>
          <w:szCs w:val="21"/>
        </w:rPr>
        <w:t>巷道当量长度作为巷道网络中各边的权值</w:t>
      </w:r>
      <w:r w:rsidR="006462CB" w:rsidRPr="00353EB7">
        <w:rPr>
          <w:rFonts w:ascii="Times New Roman" w:eastAsia="宋体" w:hAnsi="Times New Roman" w:cs="Times New Roman"/>
          <w:szCs w:val="21"/>
        </w:rPr>
        <w:t>，采用</w:t>
      </w:r>
      <w:r w:rsidR="006462CB" w:rsidRPr="00353EB7">
        <w:rPr>
          <w:rFonts w:ascii="Times New Roman" w:eastAsia="宋体" w:hAnsi="Times New Roman" w:cs="Times New Roman"/>
          <w:szCs w:val="21"/>
        </w:rPr>
        <w:t xml:space="preserve">Dijkstra </w:t>
      </w:r>
      <w:r w:rsidR="006462CB" w:rsidRPr="00353EB7">
        <w:rPr>
          <w:rFonts w:ascii="Times New Roman" w:eastAsia="宋体" w:hAnsi="Times New Roman" w:cs="Times New Roman"/>
          <w:szCs w:val="21"/>
        </w:rPr>
        <w:t>算法进行最短路径分析</w:t>
      </w:r>
      <w:r w:rsidR="004F1E00" w:rsidRPr="00353EB7">
        <w:rPr>
          <w:rFonts w:ascii="Times New Roman" w:eastAsia="宋体" w:hAnsi="Times New Roman" w:cs="Times New Roman"/>
          <w:szCs w:val="21"/>
        </w:rPr>
        <w:t>，求解出矿井人员的</w:t>
      </w:r>
      <w:r w:rsidR="006462CB" w:rsidRPr="00353EB7">
        <w:rPr>
          <w:rFonts w:ascii="Times New Roman" w:eastAsia="宋体" w:hAnsi="Times New Roman" w:cs="Times New Roman"/>
          <w:szCs w:val="21"/>
        </w:rPr>
        <w:t>最优逃生路径</w:t>
      </w:r>
      <w:r w:rsidRPr="00353EB7">
        <w:rPr>
          <w:rFonts w:ascii="Times New Roman" w:eastAsia="宋体" w:hAnsi="Times New Roman" w:cs="Times New Roman"/>
          <w:szCs w:val="21"/>
        </w:rPr>
        <w:t>。</w:t>
      </w:r>
    </w:p>
    <w:p w14:paraId="31F74343" w14:textId="674D2348" w:rsidR="00025508" w:rsidRPr="002E1301" w:rsidRDefault="00025508" w:rsidP="00353EB7">
      <w:pPr>
        <w:pStyle w:val="1"/>
        <w:spacing w:before="0" w:after="0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2E1301">
        <w:rPr>
          <w:rFonts w:ascii="Times New Roman" w:eastAsia="黑体" w:hAnsi="Times New Roman" w:cs="Times New Roman"/>
          <w:sz w:val="28"/>
          <w:szCs w:val="28"/>
        </w:rPr>
        <w:t xml:space="preserve">3 </w:t>
      </w:r>
      <w:r w:rsidRPr="002E1301">
        <w:rPr>
          <w:rFonts w:ascii="Times New Roman" w:eastAsia="黑体" w:hAnsi="Times New Roman" w:cs="Times New Roman"/>
          <w:sz w:val="28"/>
          <w:szCs w:val="28"/>
        </w:rPr>
        <w:t>实验与结果分析</w:t>
      </w:r>
    </w:p>
    <w:p w14:paraId="2733FCC1" w14:textId="15469E91" w:rsidR="00D84B2F" w:rsidRPr="00353EB7" w:rsidRDefault="0098242C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为验证本文方法的合理性和有效性，</w:t>
      </w:r>
      <w:r w:rsidR="00DF401E" w:rsidRPr="00353EB7">
        <w:rPr>
          <w:rFonts w:ascii="Times New Roman" w:eastAsia="宋体" w:hAnsi="Times New Roman" w:cs="Times New Roman"/>
          <w:szCs w:val="21"/>
        </w:rPr>
        <w:t>以国内某</w:t>
      </w:r>
      <w:r w:rsidR="006C48A1" w:rsidRPr="00353EB7">
        <w:rPr>
          <w:rFonts w:ascii="Times New Roman" w:eastAsia="宋体" w:hAnsi="Times New Roman" w:cs="Times New Roman"/>
          <w:szCs w:val="21"/>
        </w:rPr>
        <w:t>矿井</w:t>
      </w:r>
      <w:r w:rsidR="00DF401E" w:rsidRPr="00353EB7">
        <w:rPr>
          <w:rFonts w:ascii="Times New Roman" w:eastAsia="宋体" w:hAnsi="Times New Roman" w:cs="Times New Roman"/>
          <w:szCs w:val="21"/>
        </w:rPr>
        <w:t>数据为基础，分别用本文方法和</w:t>
      </w:r>
      <w:r w:rsidR="000612AF" w:rsidRPr="00353EB7">
        <w:rPr>
          <w:rFonts w:ascii="Times New Roman" w:eastAsia="宋体" w:hAnsi="Times New Roman" w:cs="Times New Roman"/>
          <w:szCs w:val="21"/>
        </w:rPr>
        <w:t>传统方法</w:t>
      </w:r>
      <w:r w:rsidRPr="00353EB7">
        <w:rPr>
          <w:rFonts w:ascii="Times New Roman" w:eastAsia="宋体" w:hAnsi="Times New Roman" w:cs="Times New Roman"/>
          <w:szCs w:val="21"/>
        </w:rPr>
        <w:t>（以文献</w:t>
      </w:r>
      <w:r w:rsidRPr="00353EB7">
        <w:rPr>
          <w:rFonts w:ascii="Times New Roman" w:eastAsia="宋体" w:hAnsi="Times New Roman" w:cs="Times New Roman"/>
          <w:szCs w:val="21"/>
        </w:rPr>
        <w:t>[2]</w:t>
      </w:r>
      <w:r w:rsidRPr="00353EB7">
        <w:rPr>
          <w:rFonts w:ascii="Times New Roman" w:eastAsia="宋体" w:hAnsi="Times New Roman" w:cs="Times New Roman"/>
          <w:szCs w:val="21"/>
        </w:rPr>
        <w:t>中的方法为例）</w:t>
      </w:r>
      <w:r w:rsidR="00DF401E" w:rsidRPr="00353EB7">
        <w:rPr>
          <w:rFonts w:ascii="Times New Roman" w:eastAsia="宋体" w:hAnsi="Times New Roman" w:cs="Times New Roman"/>
          <w:szCs w:val="21"/>
        </w:rPr>
        <w:t>对矿井火灾逃生路径进行规划</w:t>
      </w:r>
      <w:r w:rsidR="006C48A1" w:rsidRPr="00353EB7">
        <w:rPr>
          <w:rFonts w:ascii="Times New Roman" w:eastAsia="宋体" w:hAnsi="Times New Roman" w:cs="Times New Roman"/>
          <w:szCs w:val="21"/>
        </w:rPr>
        <w:t>。</w:t>
      </w:r>
      <w:r w:rsidR="00DF401E" w:rsidRPr="00353EB7">
        <w:rPr>
          <w:rFonts w:ascii="Times New Roman" w:eastAsia="宋体" w:hAnsi="Times New Roman" w:cs="Times New Roman"/>
          <w:szCs w:val="21"/>
        </w:rPr>
        <w:t>采用</w:t>
      </w:r>
      <w:proofErr w:type="spellStart"/>
      <w:r w:rsidR="00854E27" w:rsidRPr="00353EB7">
        <w:rPr>
          <w:rFonts w:ascii="Times New Roman" w:eastAsia="宋体" w:hAnsi="Times New Roman" w:cs="Times New Roman"/>
          <w:szCs w:val="21"/>
        </w:rPr>
        <w:t>P</w:t>
      </w:r>
      <w:r w:rsidR="00DF401E" w:rsidRPr="00353EB7">
        <w:rPr>
          <w:rFonts w:ascii="Times New Roman" w:eastAsia="宋体" w:hAnsi="Times New Roman" w:cs="Times New Roman"/>
          <w:szCs w:val="21"/>
        </w:rPr>
        <w:t>yrosim</w:t>
      </w:r>
      <w:proofErr w:type="spellEnd"/>
      <w:r w:rsidR="00DF401E" w:rsidRPr="00353EB7">
        <w:rPr>
          <w:rFonts w:ascii="Times New Roman" w:eastAsia="宋体" w:hAnsi="Times New Roman" w:cs="Times New Roman"/>
          <w:szCs w:val="21"/>
        </w:rPr>
        <w:t>软件</w:t>
      </w:r>
      <w:r w:rsidR="006C48A1" w:rsidRPr="00353EB7">
        <w:rPr>
          <w:rFonts w:ascii="Times New Roman" w:eastAsia="宋体" w:hAnsi="Times New Roman" w:cs="Times New Roman"/>
          <w:szCs w:val="21"/>
        </w:rPr>
        <w:t>对矿井数据进行三维建模，</w:t>
      </w:r>
      <w:r w:rsidR="006462CB" w:rsidRPr="00353EB7">
        <w:rPr>
          <w:rFonts w:ascii="Times New Roman" w:eastAsia="宋体" w:hAnsi="Times New Roman" w:cs="Times New Roman"/>
          <w:szCs w:val="21"/>
        </w:rPr>
        <w:t>该矿</w:t>
      </w:r>
      <w:r w:rsidR="00092D9B" w:rsidRPr="00353EB7">
        <w:rPr>
          <w:rFonts w:ascii="Times New Roman" w:eastAsia="宋体" w:hAnsi="Times New Roman" w:cs="Times New Roman"/>
          <w:szCs w:val="21"/>
        </w:rPr>
        <w:t>巷道采用混凝土支护，</w:t>
      </w:r>
      <w:r w:rsidR="006462CB" w:rsidRPr="00353EB7">
        <w:rPr>
          <w:rFonts w:ascii="Times New Roman" w:eastAsia="宋体" w:hAnsi="Times New Roman" w:cs="Times New Roman"/>
          <w:szCs w:val="21"/>
        </w:rPr>
        <w:t>包括主井和副井各一个，</w:t>
      </w:r>
      <w:r w:rsidR="006C48A1" w:rsidRPr="00353EB7">
        <w:rPr>
          <w:rFonts w:ascii="Times New Roman" w:eastAsia="宋体" w:hAnsi="Times New Roman" w:cs="Times New Roman"/>
          <w:szCs w:val="21"/>
        </w:rPr>
        <w:t>抽出式</w:t>
      </w:r>
      <w:r w:rsidR="006462CB" w:rsidRPr="00353EB7">
        <w:rPr>
          <w:rFonts w:ascii="Times New Roman" w:eastAsia="宋体" w:hAnsi="Times New Roman" w:cs="Times New Roman"/>
          <w:szCs w:val="21"/>
        </w:rPr>
        <w:t>通风机</w:t>
      </w:r>
      <w:r w:rsidR="00394057" w:rsidRPr="00353EB7">
        <w:rPr>
          <w:rFonts w:ascii="Times New Roman" w:eastAsia="宋体" w:hAnsi="Times New Roman" w:cs="Times New Roman"/>
          <w:szCs w:val="21"/>
        </w:rPr>
        <w:t>一</w:t>
      </w:r>
      <w:r w:rsidR="006462CB" w:rsidRPr="00353EB7">
        <w:rPr>
          <w:rFonts w:ascii="Times New Roman" w:eastAsia="宋体" w:hAnsi="Times New Roman" w:cs="Times New Roman"/>
          <w:szCs w:val="21"/>
        </w:rPr>
        <w:t>部</w:t>
      </w:r>
      <w:r w:rsidR="006C48A1" w:rsidRPr="00353EB7">
        <w:rPr>
          <w:rFonts w:ascii="Times New Roman" w:eastAsia="宋体" w:hAnsi="Times New Roman" w:cs="Times New Roman"/>
          <w:szCs w:val="21"/>
        </w:rPr>
        <w:t>，风速为</w:t>
      </w:r>
      <w:r w:rsidR="006C48A1" w:rsidRPr="00353EB7">
        <w:rPr>
          <w:rFonts w:ascii="Times New Roman" w:eastAsia="宋体" w:hAnsi="Times New Roman" w:cs="Times New Roman"/>
          <w:szCs w:val="21"/>
        </w:rPr>
        <w:t>10m/s</w:t>
      </w:r>
      <w:r w:rsidR="00394057" w:rsidRPr="00353EB7">
        <w:rPr>
          <w:rFonts w:ascii="Times New Roman" w:eastAsia="宋体" w:hAnsi="Times New Roman" w:cs="Times New Roman"/>
          <w:szCs w:val="21"/>
        </w:rPr>
        <w:t>。对于火源的设置，</w:t>
      </w:r>
      <w:r w:rsidR="00092D9B" w:rsidRPr="00353EB7">
        <w:rPr>
          <w:rFonts w:ascii="Times New Roman" w:eastAsia="宋体" w:hAnsi="Times New Roman" w:cs="Times New Roman"/>
          <w:szCs w:val="21"/>
        </w:rPr>
        <w:t>采用</w:t>
      </w:r>
      <w:r w:rsidR="00092D9B" w:rsidRPr="00353EB7">
        <w:rPr>
          <w:rFonts w:ascii="Times New Roman" w:eastAsia="宋体" w:hAnsi="Times New Roman" w:cs="Times New Roman"/>
          <w:szCs w:val="21"/>
        </w:rPr>
        <w:t>t</w:t>
      </w:r>
      <w:r w:rsidR="00092D9B" w:rsidRPr="00353EB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092D9B" w:rsidRPr="00353EB7">
        <w:rPr>
          <w:rFonts w:ascii="Times New Roman" w:eastAsia="宋体" w:hAnsi="Times New Roman" w:cs="Times New Roman"/>
          <w:szCs w:val="21"/>
        </w:rPr>
        <w:t>火灾模型，设</w:t>
      </w:r>
      <w:r w:rsidR="006C48A1" w:rsidRPr="00353EB7">
        <w:rPr>
          <w:rFonts w:ascii="Times New Roman" w:eastAsia="宋体" w:hAnsi="Times New Roman" w:cs="Times New Roman"/>
          <w:szCs w:val="21"/>
        </w:rPr>
        <w:t>置火源</w:t>
      </w:r>
      <w:r w:rsidR="00092D9B" w:rsidRPr="00353EB7">
        <w:rPr>
          <w:rFonts w:ascii="Times New Roman" w:eastAsia="宋体" w:hAnsi="Times New Roman" w:cs="Times New Roman"/>
          <w:szCs w:val="21"/>
        </w:rPr>
        <w:t>大小</w:t>
      </w:r>
      <w:r w:rsidR="006C48A1" w:rsidRPr="00353EB7">
        <w:rPr>
          <w:rFonts w:ascii="Times New Roman" w:eastAsia="宋体" w:hAnsi="Times New Roman" w:cs="Times New Roman"/>
          <w:szCs w:val="21"/>
        </w:rPr>
        <w:t>为</w:t>
      </w:r>
      <w:r w:rsidR="00092D9B" w:rsidRPr="00353EB7">
        <w:rPr>
          <w:rFonts w:ascii="Times New Roman" w:eastAsia="宋体" w:hAnsi="Times New Roman" w:cs="Times New Roman"/>
          <w:szCs w:val="21"/>
        </w:rPr>
        <w:t>1m*1m*1m</w:t>
      </w:r>
      <w:r w:rsidR="00092D9B" w:rsidRPr="00353EB7">
        <w:rPr>
          <w:rFonts w:ascii="Times New Roman" w:eastAsia="宋体" w:hAnsi="Times New Roman" w:cs="Times New Roman"/>
          <w:szCs w:val="21"/>
        </w:rPr>
        <w:t>，</w:t>
      </w:r>
      <w:r w:rsidR="006C48A1" w:rsidRPr="00353EB7">
        <w:rPr>
          <w:rFonts w:ascii="Times New Roman" w:eastAsia="宋体" w:hAnsi="Times New Roman" w:cs="Times New Roman"/>
          <w:szCs w:val="21"/>
        </w:rPr>
        <w:t>释放速率为</w:t>
      </w:r>
      <w:r w:rsidR="00092D9B" w:rsidRPr="00353EB7">
        <w:rPr>
          <w:rFonts w:ascii="Times New Roman" w:eastAsia="宋体" w:hAnsi="Times New Roman" w:cs="Times New Roman"/>
          <w:szCs w:val="21"/>
        </w:rPr>
        <w:t>5MW</w:t>
      </w:r>
      <w:r w:rsidR="00092D9B" w:rsidRPr="00353EB7">
        <w:rPr>
          <w:rFonts w:ascii="Times New Roman" w:eastAsia="宋体" w:hAnsi="Times New Roman" w:cs="Times New Roman"/>
          <w:szCs w:val="21"/>
        </w:rPr>
        <w:t>，</w:t>
      </w:r>
      <w:r w:rsidR="006C48A1" w:rsidRPr="00353EB7">
        <w:rPr>
          <w:rFonts w:ascii="Times New Roman" w:eastAsia="宋体" w:hAnsi="Times New Roman" w:cs="Times New Roman"/>
          <w:szCs w:val="21"/>
        </w:rPr>
        <w:t>井下的初始</w:t>
      </w:r>
      <w:r w:rsidR="00092D9B" w:rsidRPr="00353EB7">
        <w:rPr>
          <w:rFonts w:ascii="Times New Roman" w:eastAsia="宋体" w:hAnsi="Times New Roman" w:cs="Times New Roman"/>
          <w:szCs w:val="21"/>
        </w:rPr>
        <w:t>温度</w:t>
      </w:r>
      <w:r w:rsidR="006C48A1" w:rsidRPr="00353EB7">
        <w:rPr>
          <w:rFonts w:ascii="Times New Roman" w:eastAsia="宋体" w:hAnsi="Times New Roman" w:cs="Times New Roman"/>
          <w:szCs w:val="21"/>
        </w:rPr>
        <w:t>默认为</w:t>
      </w:r>
      <w:r w:rsidR="00092D9B" w:rsidRPr="00353EB7">
        <w:rPr>
          <w:rFonts w:ascii="Times New Roman" w:eastAsia="宋体" w:hAnsi="Times New Roman" w:cs="Times New Roman"/>
          <w:szCs w:val="21"/>
        </w:rPr>
        <w:t>20</w:t>
      </w:r>
      <w:r w:rsidR="00B10789" w:rsidRPr="00353EB7">
        <w:rPr>
          <w:rFonts w:ascii="Times New Roman" w:eastAsia="宋体" w:hAnsi="Times New Roman" w:cs="Times New Roman"/>
          <w:szCs w:val="21"/>
          <w:vertAlign w:val="superscript"/>
        </w:rPr>
        <w:t>。</w:t>
      </w:r>
      <w:r w:rsidR="00B10789" w:rsidRPr="00353EB7">
        <w:rPr>
          <w:rFonts w:ascii="Times New Roman" w:eastAsia="宋体" w:hAnsi="Times New Roman" w:cs="Times New Roman"/>
          <w:szCs w:val="21"/>
        </w:rPr>
        <w:t>C</w:t>
      </w:r>
      <w:r w:rsidR="00092D9B" w:rsidRPr="00353EB7">
        <w:rPr>
          <w:rFonts w:ascii="Times New Roman" w:eastAsia="宋体" w:hAnsi="Times New Roman" w:cs="Times New Roman"/>
          <w:szCs w:val="21"/>
        </w:rPr>
        <w:t>，模</w:t>
      </w:r>
      <w:r w:rsidR="006C48A1" w:rsidRPr="00353EB7">
        <w:rPr>
          <w:rFonts w:ascii="Times New Roman" w:eastAsia="宋体" w:hAnsi="Times New Roman" w:cs="Times New Roman"/>
          <w:szCs w:val="21"/>
        </w:rPr>
        <w:t>拟时间为</w:t>
      </w:r>
      <w:r w:rsidR="00092D9B" w:rsidRPr="00353EB7">
        <w:rPr>
          <w:rFonts w:ascii="Times New Roman" w:eastAsia="宋体" w:hAnsi="Times New Roman" w:cs="Times New Roman"/>
          <w:szCs w:val="21"/>
        </w:rPr>
        <w:t>800</w:t>
      </w:r>
      <w:r w:rsidR="006C48A1" w:rsidRPr="00353EB7">
        <w:rPr>
          <w:rFonts w:ascii="Times New Roman" w:eastAsia="宋体" w:hAnsi="Times New Roman" w:cs="Times New Roman"/>
          <w:szCs w:val="21"/>
        </w:rPr>
        <w:t>ｓ</w:t>
      </w:r>
      <w:r w:rsidR="00D84B2F" w:rsidRPr="00353EB7">
        <w:rPr>
          <w:rFonts w:ascii="Times New Roman" w:eastAsia="宋体" w:hAnsi="Times New Roman" w:cs="Times New Roman"/>
          <w:szCs w:val="21"/>
        </w:rPr>
        <w:t>，构建好的矿井三维模型如图</w:t>
      </w:r>
      <w:r w:rsidR="00D84B2F" w:rsidRPr="00353EB7">
        <w:rPr>
          <w:rFonts w:ascii="Times New Roman" w:eastAsia="宋体" w:hAnsi="Times New Roman" w:cs="Times New Roman"/>
          <w:szCs w:val="21"/>
        </w:rPr>
        <w:t>1</w:t>
      </w:r>
      <w:r w:rsidR="00D84B2F" w:rsidRPr="00353EB7">
        <w:rPr>
          <w:rFonts w:ascii="Times New Roman" w:eastAsia="宋体" w:hAnsi="Times New Roman" w:cs="Times New Roman"/>
          <w:szCs w:val="21"/>
        </w:rPr>
        <w:t>所示。</w:t>
      </w:r>
    </w:p>
    <w:p w14:paraId="54C46580" w14:textId="3BBE7860" w:rsidR="00D84B2F" w:rsidRPr="00353EB7" w:rsidRDefault="00D84B2F" w:rsidP="00353EB7">
      <w:pPr>
        <w:jc w:val="center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3BA87F0" wp14:editId="1DECCEB3">
            <wp:extent cx="3600450" cy="2321263"/>
            <wp:effectExtent l="19050" t="19050" r="1905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999" cy="23403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CD82A" w14:textId="497B7D63" w:rsidR="00D84B2F" w:rsidRPr="0017203C" w:rsidRDefault="00D84B2F" w:rsidP="00353EB7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>图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1 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>矿井巷道模型</w:t>
      </w:r>
    </w:p>
    <w:p w14:paraId="21254234" w14:textId="21860BEB" w:rsidR="0017203C" w:rsidRPr="0017203C" w:rsidRDefault="0017203C" w:rsidP="0017203C">
      <w:pPr>
        <w:pStyle w:val="af6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>Fig.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fldChar w:fldCharType="begin"/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instrText xml:space="preserve"> SEQ Figure \* ARABIC </w:instrTex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fldChar w:fldCharType="separate"/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>1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fldChar w:fldCharType="end"/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The model of roadway</w:t>
      </w:r>
    </w:p>
    <w:p w14:paraId="6E0DB0FE" w14:textId="2F9C71B2" w:rsidR="00E11DF2" w:rsidRDefault="00E11DF2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在进行实验时，</w:t>
      </w:r>
      <w:r w:rsidR="00C25B3A" w:rsidRPr="00353EB7">
        <w:rPr>
          <w:rFonts w:ascii="Times New Roman" w:eastAsia="宋体" w:hAnsi="Times New Roman" w:cs="Times New Roman"/>
          <w:szCs w:val="21"/>
        </w:rPr>
        <w:t>为验证本文方法的适用性，</w:t>
      </w:r>
      <w:r w:rsidRPr="00353EB7">
        <w:rPr>
          <w:rFonts w:ascii="Times New Roman" w:eastAsia="宋体" w:hAnsi="Times New Roman" w:cs="Times New Roman"/>
          <w:szCs w:val="21"/>
        </w:rPr>
        <w:t>不仅进行了不同火源位置的逃生路径规划，同时也考虑了</w:t>
      </w:r>
      <w:r w:rsidRPr="00353EB7">
        <w:rPr>
          <w:rFonts w:ascii="Times New Roman" w:eastAsia="宋体" w:hAnsi="Times New Roman" w:cs="Times New Roman"/>
          <w:szCs w:val="21"/>
        </w:rPr>
        <w:lastRenderedPageBreak/>
        <w:t>不同地点人员的逃生</w:t>
      </w:r>
      <w:r w:rsidR="00C25B3A" w:rsidRPr="00353EB7">
        <w:rPr>
          <w:rFonts w:ascii="Times New Roman" w:eastAsia="宋体" w:hAnsi="Times New Roman" w:cs="Times New Roman"/>
          <w:szCs w:val="21"/>
        </w:rPr>
        <w:t>问题</w:t>
      </w:r>
      <w:r w:rsidRPr="00353EB7">
        <w:rPr>
          <w:rFonts w:ascii="Times New Roman" w:eastAsia="宋体" w:hAnsi="Times New Roman" w:cs="Times New Roman"/>
          <w:szCs w:val="21"/>
        </w:rPr>
        <w:t>。</w:t>
      </w:r>
      <w:r w:rsidR="00620EE3" w:rsidRPr="00353EB7">
        <w:rPr>
          <w:rFonts w:ascii="Times New Roman" w:eastAsia="宋体" w:hAnsi="Times New Roman" w:cs="Times New Roman"/>
          <w:szCs w:val="21"/>
        </w:rPr>
        <w:t>根据模拟结果，利用本文方法求得不同情况下，各影响因素的权重如</w:t>
      </w:r>
      <w:r w:rsidR="00516DCB">
        <w:rPr>
          <w:rFonts w:ascii="Times New Roman" w:eastAsia="宋体" w:hAnsi="Times New Roman" w:cs="Times New Roman" w:hint="eastAsia"/>
          <w:szCs w:val="21"/>
        </w:rPr>
        <w:t>表所示。</w:t>
      </w:r>
    </w:p>
    <w:p w14:paraId="44C87722" w14:textId="2E83FEC1" w:rsidR="00620EE3" w:rsidRPr="00B83503" w:rsidRDefault="00620EE3" w:rsidP="00353EB7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表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3 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各影响因素权重计算结果表</w:t>
      </w:r>
    </w:p>
    <w:p w14:paraId="6377FF54" w14:textId="18D0F76D" w:rsidR="00B83503" w:rsidRDefault="00B83503" w:rsidP="00B83503">
      <w:pPr>
        <w:pStyle w:val="af6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Tab.</w:t>
      </w:r>
      <w:proofErr w:type="gramStart"/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3 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B83503">
        <w:rPr>
          <w:rFonts w:ascii="Times New Roman" w:eastAsia="宋体" w:hAnsi="Times New Roman" w:cs="Times New Roman"/>
          <w:b/>
          <w:sz w:val="18"/>
          <w:szCs w:val="18"/>
        </w:rPr>
        <w:t>Weight</w:t>
      </w:r>
      <w:proofErr w:type="gramEnd"/>
      <w:r w:rsidRPr="00B83503">
        <w:rPr>
          <w:rFonts w:ascii="Times New Roman" w:eastAsia="宋体" w:hAnsi="Times New Roman" w:cs="Times New Roman"/>
          <w:b/>
          <w:sz w:val="18"/>
          <w:szCs w:val="18"/>
        </w:rPr>
        <w:t xml:space="preserve"> of each influencing factor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8"/>
        <w:gridCol w:w="648"/>
        <w:gridCol w:w="648"/>
        <w:gridCol w:w="828"/>
        <w:gridCol w:w="648"/>
        <w:gridCol w:w="648"/>
        <w:gridCol w:w="648"/>
        <w:gridCol w:w="1008"/>
        <w:gridCol w:w="648"/>
        <w:gridCol w:w="828"/>
      </w:tblGrid>
      <w:tr w:rsidR="004408F5" w:rsidRPr="00DE3DA4" w14:paraId="5FF3931A" w14:textId="77777777" w:rsidTr="00516DCB">
        <w:trPr>
          <w:trHeight w:val="451"/>
          <w:jc w:val="center"/>
        </w:trPr>
        <w:tc>
          <w:tcPr>
            <w:tcW w:w="0" w:type="auto"/>
            <w:tcBorders>
              <w:top w:val="single" w:sz="12" w:space="0" w:color="auto"/>
              <w:left w:val="single" w:sz="8" w:space="0" w:color="FFFFFF"/>
              <w:bottom w:val="single" w:sz="6" w:space="0" w:color="auto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62C38" w14:textId="77777777" w:rsidR="00DE3DA4" w:rsidRPr="00DE3DA4" w:rsidRDefault="00DE3DA4" w:rsidP="00DE3DA4">
            <w:pPr>
              <w:ind w:firstLineChars="350" w:firstLine="630"/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影响因素</w:t>
            </w:r>
          </w:p>
          <w:p w14:paraId="353B4559" w14:textId="7A9ED846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火灾情况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03B7A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CO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56907C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CO</w:t>
            </w:r>
            <w:r w:rsidRPr="00DE3DA4">
              <w:rPr>
                <w:rFonts w:ascii="宋体" w:eastAsia="宋体" w:hAnsi="宋体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1C4BB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能见度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15120E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风速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24794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温度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0BDD9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坡度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6019CE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巷道类型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AC3DB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长度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8A876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障碍物</w:t>
            </w:r>
          </w:p>
        </w:tc>
      </w:tr>
      <w:tr w:rsidR="004408F5" w:rsidRPr="00DE3DA4" w14:paraId="168DDE09" w14:textId="77777777" w:rsidTr="00516DCB">
        <w:trPr>
          <w:trHeight w:val="496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5F3D4A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矿井中部（200s）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BF087D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B57DA0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13147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EC3593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D03EDD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0884DF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E17A9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3E6E29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14E47A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</w:tr>
      <w:tr w:rsidR="00DE3DA4" w:rsidRPr="00DE3DA4" w14:paraId="224BBA86" w14:textId="77777777" w:rsidTr="00516DCB">
        <w:trPr>
          <w:trHeight w:val="117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8BBE35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矿井中部（400s）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0CE746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0.44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11311C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0.15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95E05C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0.16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CCCD17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4B083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48488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6D2175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A96D5B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D50C74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0.04</w:t>
            </w:r>
          </w:p>
        </w:tc>
      </w:tr>
      <w:tr w:rsidR="00DE3DA4" w:rsidRPr="00DE3DA4" w14:paraId="125CB838" w14:textId="77777777" w:rsidTr="00516DCB">
        <w:trPr>
          <w:trHeight w:val="224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F6E3C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矿井末端（200s）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4DF8A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0.48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0B8FB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0.11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534CB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0.23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7581F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C40D9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10CFBF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EC998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8CC0D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8BD8D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0.04</w:t>
            </w:r>
          </w:p>
        </w:tc>
      </w:tr>
      <w:tr w:rsidR="00DE3DA4" w:rsidRPr="00DE3DA4" w14:paraId="05A7F220" w14:textId="77777777" w:rsidTr="00516DCB">
        <w:trPr>
          <w:trHeight w:val="18"/>
          <w:jc w:val="center"/>
        </w:trPr>
        <w:tc>
          <w:tcPr>
            <w:tcW w:w="0" w:type="auto"/>
            <w:tcBorders>
              <w:left w:val="single" w:sz="8" w:space="0" w:color="FFFFFF"/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1408B3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 w:hint="eastAsia"/>
                <w:sz w:val="18"/>
                <w:szCs w:val="18"/>
              </w:rPr>
              <w:t>矿井末端（400s）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9E7206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0.59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93676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FAFE05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EFE5A8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A0E5D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5BF54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9E689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EDFAB2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B77247" w14:textId="77777777" w:rsidR="00DE3DA4" w:rsidRPr="00DE3DA4" w:rsidRDefault="00DE3DA4" w:rsidP="00DE3D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DE3DA4">
              <w:rPr>
                <w:rFonts w:ascii="宋体" w:eastAsia="宋体" w:hAnsi="宋体" w:cs="Times New Roman"/>
                <w:sz w:val="18"/>
                <w:szCs w:val="18"/>
              </w:rPr>
              <w:t>0.05</w:t>
            </w:r>
          </w:p>
        </w:tc>
      </w:tr>
    </w:tbl>
    <w:p w14:paraId="76B3D260" w14:textId="21551B7A" w:rsidR="00AB3FFB" w:rsidRPr="00353EB7" w:rsidRDefault="00620EE3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从表</w:t>
      </w:r>
      <w:r w:rsidRPr="00353EB7">
        <w:rPr>
          <w:rFonts w:ascii="Times New Roman" w:eastAsia="宋体" w:hAnsi="Times New Roman" w:cs="Times New Roman"/>
          <w:szCs w:val="21"/>
        </w:rPr>
        <w:t>3</w:t>
      </w:r>
      <w:r w:rsidRPr="00353EB7">
        <w:rPr>
          <w:rFonts w:ascii="Times New Roman" w:eastAsia="宋体" w:hAnsi="Times New Roman" w:cs="Times New Roman"/>
          <w:szCs w:val="21"/>
        </w:rPr>
        <w:t>可以看出，</w:t>
      </w:r>
      <w:r w:rsidR="00782210" w:rsidRPr="00353EB7">
        <w:rPr>
          <w:rFonts w:ascii="Times New Roman" w:eastAsia="宋体" w:hAnsi="Times New Roman" w:cs="Times New Roman"/>
          <w:szCs w:val="21"/>
        </w:rPr>
        <w:t>火灾情况不同，各影响因素的权重也随之变化，使得逃生路线可以根据火灾的情况进行动态的调整。但无论是哪种情况，</w:t>
      </w:r>
      <w:r w:rsidR="00A01E03" w:rsidRPr="00353EB7">
        <w:rPr>
          <w:rFonts w:ascii="Times New Roman" w:eastAsia="宋体" w:hAnsi="Times New Roman" w:cs="Times New Roman"/>
          <w:szCs w:val="21"/>
        </w:rPr>
        <w:t>CO</w:t>
      </w:r>
      <w:r w:rsidR="00A01E03" w:rsidRPr="00353EB7">
        <w:rPr>
          <w:rFonts w:ascii="Times New Roman" w:eastAsia="宋体" w:hAnsi="Times New Roman" w:cs="Times New Roman"/>
          <w:szCs w:val="21"/>
        </w:rPr>
        <w:t>、</w:t>
      </w:r>
      <w:r w:rsidR="00A01E03" w:rsidRPr="00353EB7">
        <w:rPr>
          <w:rFonts w:ascii="Times New Roman" w:eastAsia="宋体" w:hAnsi="Times New Roman" w:cs="Times New Roman"/>
          <w:szCs w:val="21"/>
        </w:rPr>
        <w:t>CO</w:t>
      </w:r>
      <w:r w:rsidR="00A01E03" w:rsidRPr="00353E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A01E03" w:rsidRPr="00353EB7">
        <w:rPr>
          <w:rFonts w:ascii="Times New Roman" w:eastAsia="宋体" w:hAnsi="Times New Roman" w:cs="Times New Roman"/>
          <w:szCs w:val="21"/>
        </w:rPr>
        <w:t>、可见度等</w:t>
      </w:r>
      <w:r w:rsidRPr="00353EB7">
        <w:rPr>
          <w:rFonts w:ascii="Times New Roman" w:eastAsia="宋体" w:hAnsi="Times New Roman" w:cs="Times New Roman"/>
          <w:szCs w:val="21"/>
        </w:rPr>
        <w:t>与火灾相关的影响因素都具有较大的比重，使得受</w:t>
      </w:r>
      <w:r w:rsidR="00A01E03" w:rsidRPr="00353EB7">
        <w:rPr>
          <w:rFonts w:ascii="Times New Roman" w:eastAsia="宋体" w:hAnsi="Times New Roman" w:cs="Times New Roman"/>
          <w:szCs w:val="21"/>
        </w:rPr>
        <w:t>这些因素</w:t>
      </w:r>
      <w:r w:rsidR="00262696" w:rsidRPr="00353EB7">
        <w:rPr>
          <w:rFonts w:ascii="Times New Roman" w:eastAsia="宋体" w:hAnsi="Times New Roman" w:cs="Times New Roman"/>
          <w:szCs w:val="21"/>
        </w:rPr>
        <w:t>影响</w:t>
      </w:r>
      <w:r w:rsidRPr="00353EB7">
        <w:rPr>
          <w:rFonts w:ascii="Times New Roman" w:eastAsia="宋体" w:hAnsi="Times New Roman" w:cs="Times New Roman"/>
          <w:szCs w:val="21"/>
        </w:rPr>
        <w:t>的巷道具有较大的当量长度，</w:t>
      </w:r>
      <w:r w:rsidR="00A01E03" w:rsidRPr="00353EB7">
        <w:rPr>
          <w:rFonts w:ascii="Times New Roman" w:eastAsia="宋体" w:hAnsi="Times New Roman" w:cs="Times New Roman"/>
          <w:szCs w:val="21"/>
        </w:rPr>
        <w:t>不易被选做逃生路线，使规划出来的路线</w:t>
      </w:r>
      <w:r w:rsidR="00C0475B" w:rsidRPr="00353EB7">
        <w:rPr>
          <w:rFonts w:ascii="Times New Roman" w:eastAsia="宋体" w:hAnsi="Times New Roman" w:cs="Times New Roman"/>
          <w:szCs w:val="21"/>
        </w:rPr>
        <w:t>在不进行多次判断的情况下就</w:t>
      </w:r>
      <w:r w:rsidR="00A01E03" w:rsidRPr="00353EB7">
        <w:rPr>
          <w:rFonts w:ascii="Times New Roman" w:eastAsia="宋体" w:hAnsi="Times New Roman" w:cs="Times New Roman"/>
          <w:szCs w:val="21"/>
        </w:rPr>
        <w:t>具有较高的安全性，</w:t>
      </w:r>
      <w:r w:rsidR="00FB7D5C" w:rsidRPr="00353EB7">
        <w:rPr>
          <w:rFonts w:ascii="Times New Roman" w:eastAsia="宋体" w:hAnsi="Times New Roman" w:cs="Times New Roman"/>
          <w:szCs w:val="21"/>
        </w:rPr>
        <w:t>提</w:t>
      </w:r>
      <w:r w:rsidR="00C0475B" w:rsidRPr="00353EB7">
        <w:rPr>
          <w:rFonts w:ascii="Times New Roman" w:eastAsia="宋体" w:hAnsi="Times New Roman" w:cs="Times New Roman"/>
          <w:szCs w:val="21"/>
        </w:rPr>
        <w:t>高了</w:t>
      </w:r>
      <w:r w:rsidR="00FB7D5C" w:rsidRPr="00353EB7">
        <w:rPr>
          <w:rFonts w:ascii="Times New Roman" w:eastAsia="宋体" w:hAnsi="Times New Roman" w:cs="Times New Roman"/>
          <w:szCs w:val="21"/>
        </w:rPr>
        <w:t>矿井火灾逃生路径规划的效率</w:t>
      </w:r>
      <w:r w:rsidR="00596728" w:rsidRPr="00353EB7">
        <w:rPr>
          <w:rFonts w:ascii="Times New Roman" w:eastAsia="宋体" w:hAnsi="Times New Roman" w:cs="Times New Roman"/>
          <w:szCs w:val="21"/>
        </w:rPr>
        <w:t>。在利用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r w:rsidR="00596728" w:rsidRPr="00353EB7">
        <w:rPr>
          <w:rFonts w:ascii="Times New Roman" w:eastAsia="宋体" w:hAnsi="Times New Roman" w:cs="Times New Roman"/>
          <w:szCs w:val="21"/>
        </w:rPr>
        <w:t>方法进行逃生路径规划时，需要首先判断巷道是否</w:t>
      </w:r>
      <w:proofErr w:type="gramStart"/>
      <w:r w:rsidR="00596728" w:rsidRPr="00353EB7">
        <w:rPr>
          <w:rFonts w:ascii="Times New Roman" w:eastAsia="宋体" w:hAnsi="Times New Roman" w:cs="Times New Roman"/>
          <w:szCs w:val="21"/>
        </w:rPr>
        <w:t>受烟流影响</w:t>
      </w:r>
      <w:proofErr w:type="gramEnd"/>
      <w:r w:rsidR="00596728" w:rsidRPr="00353EB7">
        <w:rPr>
          <w:rFonts w:ascii="Times New Roman" w:eastAsia="宋体" w:hAnsi="Times New Roman" w:cs="Times New Roman"/>
          <w:szCs w:val="21"/>
        </w:rPr>
        <w:t>，从而选出理想逃生路径。若火灾影响范围较广，无理想逃生路径时，则需要</w:t>
      </w:r>
      <w:r w:rsidR="00C0475B" w:rsidRPr="00353EB7">
        <w:rPr>
          <w:rFonts w:ascii="Times New Roman" w:eastAsia="宋体" w:hAnsi="Times New Roman" w:cs="Times New Roman"/>
          <w:szCs w:val="21"/>
        </w:rPr>
        <w:t>对</w:t>
      </w:r>
      <w:r w:rsidR="00596728" w:rsidRPr="00353EB7">
        <w:rPr>
          <w:rFonts w:ascii="Times New Roman" w:eastAsia="宋体" w:hAnsi="Times New Roman" w:cs="Times New Roman"/>
          <w:szCs w:val="21"/>
        </w:rPr>
        <w:t>巷道</w:t>
      </w:r>
      <w:r w:rsidR="00FB7D5C" w:rsidRPr="00353EB7">
        <w:rPr>
          <w:rFonts w:ascii="Times New Roman" w:eastAsia="宋体" w:hAnsi="Times New Roman" w:cs="Times New Roman"/>
          <w:szCs w:val="21"/>
        </w:rPr>
        <w:t>的安全性</w:t>
      </w:r>
      <w:r w:rsidR="00C0475B" w:rsidRPr="00353EB7">
        <w:rPr>
          <w:rFonts w:ascii="Times New Roman" w:eastAsia="宋体" w:hAnsi="Times New Roman" w:cs="Times New Roman"/>
          <w:szCs w:val="21"/>
        </w:rPr>
        <w:t>进行再次判断，从而规划出逃生路线</w:t>
      </w:r>
      <w:r w:rsidR="00FB7D5C" w:rsidRPr="00353EB7">
        <w:rPr>
          <w:rFonts w:ascii="Times New Roman" w:eastAsia="宋体" w:hAnsi="Times New Roman" w:cs="Times New Roman"/>
          <w:szCs w:val="21"/>
        </w:rPr>
        <w:t>。</w:t>
      </w:r>
    </w:p>
    <w:p w14:paraId="7CB547D6" w14:textId="21E0B21A" w:rsidR="00FA15A6" w:rsidRPr="00353EB7" w:rsidRDefault="00AB3FFB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根据矿井火灾模拟结果，分别用本文方法和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r w:rsidRPr="00353EB7">
        <w:rPr>
          <w:rFonts w:ascii="Times New Roman" w:eastAsia="宋体" w:hAnsi="Times New Roman" w:cs="Times New Roman"/>
          <w:szCs w:val="21"/>
        </w:rPr>
        <w:t>方法求解出火势最大时（</w:t>
      </w:r>
      <w:r w:rsidRPr="00353EB7">
        <w:rPr>
          <w:rFonts w:ascii="Times New Roman" w:eastAsia="宋体" w:hAnsi="Times New Roman" w:cs="Times New Roman"/>
          <w:szCs w:val="21"/>
        </w:rPr>
        <w:t>400s</w:t>
      </w:r>
      <w:r w:rsidRPr="00353EB7">
        <w:rPr>
          <w:rFonts w:ascii="Times New Roman" w:eastAsia="宋体" w:hAnsi="Times New Roman" w:cs="Times New Roman"/>
          <w:szCs w:val="21"/>
        </w:rPr>
        <w:t>）巷道的当量长度，并将巷道当量长度作为巷道网络中各边的权值，采用</w:t>
      </w:r>
      <w:r w:rsidRPr="00353EB7">
        <w:rPr>
          <w:rFonts w:ascii="Times New Roman" w:eastAsia="宋体" w:hAnsi="Times New Roman" w:cs="Times New Roman"/>
          <w:szCs w:val="21"/>
        </w:rPr>
        <w:t xml:space="preserve">Dijkstra </w:t>
      </w:r>
      <w:r w:rsidRPr="00353EB7">
        <w:rPr>
          <w:rFonts w:ascii="Times New Roman" w:eastAsia="宋体" w:hAnsi="Times New Roman" w:cs="Times New Roman"/>
          <w:szCs w:val="21"/>
        </w:rPr>
        <w:t>算法对矿井火灾进行最优逃生路径规划，规划出的逃生路线如</w:t>
      </w:r>
      <w:r w:rsidR="007B5CCD" w:rsidRPr="00353EB7">
        <w:rPr>
          <w:rFonts w:ascii="Times New Roman" w:eastAsia="宋体" w:hAnsi="Times New Roman" w:cs="Times New Roman"/>
          <w:szCs w:val="21"/>
        </w:rPr>
        <w:t>图</w:t>
      </w:r>
      <w:r w:rsidR="007B5CCD" w:rsidRPr="00353EB7">
        <w:rPr>
          <w:rFonts w:ascii="Times New Roman" w:eastAsia="宋体" w:hAnsi="Times New Roman" w:cs="Times New Roman"/>
          <w:szCs w:val="21"/>
        </w:rPr>
        <w:t>2</w:t>
      </w:r>
      <w:r w:rsidR="007B5CCD" w:rsidRPr="00353EB7">
        <w:rPr>
          <w:rFonts w:ascii="Times New Roman" w:eastAsia="宋体" w:hAnsi="Times New Roman" w:cs="Times New Roman"/>
          <w:szCs w:val="21"/>
        </w:rPr>
        <w:t>和图</w:t>
      </w:r>
      <w:r w:rsidR="007B5CCD" w:rsidRPr="00353EB7">
        <w:rPr>
          <w:rFonts w:ascii="Times New Roman" w:eastAsia="宋体" w:hAnsi="Times New Roman" w:cs="Times New Roman"/>
          <w:szCs w:val="21"/>
        </w:rPr>
        <w:t>3</w:t>
      </w:r>
      <w:r w:rsidRPr="00353EB7">
        <w:rPr>
          <w:rFonts w:ascii="Times New Roman" w:eastAsia="宋体" w:hAnsi="Times New Roman" w:cs="Times New Roman"/>
          <w:szCs w:val="21"/>
        </w:rPr>
        <w:t>所示</w:t>
      </w:r>
      <w:r w:rsidR="007B5CCD" w:rsidRPr="00353EB7">
        <w:rPr>
          <w:rFonts w:ascii="Times New Roman" w:eastAsia="宋体" w:hAnsi="Times New Roman" w:cs="Times New Roman"/>
          <w:szCs w:val="21"/>
        </w:rPr>
        <w:t>。其中，路线一为利用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r w:rsidR="007B5CCD" w:rsidRPr="00353EB7">
        <w:rPr>
          <w:rFonts w:ascii="Times New Roman" w:eastAsia="宋体" w:hAnsi="Times New Roman" w:cs="Times New Roman"/>
          <w:szCs w:val="21"/>
        </w:rPr>
        <w:t>方法规划的结果，路线二为本文方法规划的结果，巷道内不同程度的黑色则表示受火灾影响的情况。</w:t>
      </w:r>
    </w:p>
    <w:p w14:paraId="4CB1A966" w14:textId="0FE7797E" w:rsidR="00FA15A6" w:rsidRPr="00353EB7" w:rsidRDefault="00A5418B" w:rsidP="00353EB7">
      <w:pPr>
        <w:jc w:val="center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82BB28B" wp14:editId="725AB014">
            <wp:extent cx="2577501" cy="1599068"/>
            <wp:effectExtent l="19050" t="19050" r="1333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290" cy="16094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3FFB" w:rsidRPr="00353EB7">
        <w:rPr>
          <w:rFonts w:ascii="Times New Roman" w:eastAsia="宋体" w:hAnsi="Times New Roman" w:cs="Times New Roman"/>
          <w:szCs w:val="21"/>
        </w:rPr>
        <w:t xml:space="preserve"> </w:t>
      </w:r>
      <w:r w:rsidRPr="00353EB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E2C7FFC" wp14:editId="484FD4C9">
            <wp:extent cx="2532380" cy="1602411"/>
            <wp:effectExtent l="19050" t="19050" r="2032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085" cy="165347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2C3A1" w14:textId="42EFFA22" w:rsidR="00FA15A6" w:rsidRPr="00353EB7" w:rsidRDefault="00AB3FFB" w:rsidP="00353EB7">
      <w:pPr>
        <w:pStyle w:val="af"/>
        <w:numPr>
          <w:ilvl w:val="0"/>
          <w:numId w:val="8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 xml:space="preserve">                                      </w:t>
      </w:r>
      <w:r w:rsidR="00FA15A6" w:rsidRPr="00353EB7">
        <w:rPr>
          <w:rFonts w:ascii="Times New Roman" w:eastAsia="宋体" w:hAnsi="Times New Roman" w:cs="Times New Roman"/>
          <w:szCs w:val="21"/>
        </w:rPr>
        <w:t>(b)</w:t>
      </w:r>
    </w:p>
    <w:p w14:paraId="0B5BC10C" w14:textId="60E43A26" w:rsidR="00AB3FFB" w:rsidRPr="001A5A15" w:rsidRDefault="00AB3FFB" w:rsidP="00353EB7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>图</w:t>
      </w:r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2 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>基于不同逃生点的路径规划结果</w:t>
      </w:r>
    </w:p>
    <w:p w14:paraId="4DEBF0DD" w14:textId="29586654" w:rsidR="0017203C" w:rsidRDefault="0017203C" w:rsidP="0017203C">
      <w:pPr>
        <w:pStyle w:val="af6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>Fig.</w:t>
      </w:r>
      <w:proofErr w:type="gramStart"/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>2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The</w:t>
      </w:r>
      <w:proofErr w:type="gramEnd"/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resu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lts of p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>ath planning based on different escape points</w:t>
      </w:r>
    </w:p>
    <w:p w14:paraId="0A94DE6E" w14:textId="77777777" w:rsidR="00516DCB" w:rsidRPr="00353EB7" w:rsidRDefault="00516DCB" w:rsidP="00516DCB">
      <w:pPr>
        <w:jc w:val="center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787A112" wp14:editId="593B2480">
            <wp:extent cx="2577501" cy="1599068"/>
            <wp:effectExtent l="19050" t="19050" r="13335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290" cy="16094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3EB7">
        <w:rPr>
          <w:rFonts w:ascii="Times New Roman" w:eastAsia="宋体" w:hAnsi="Times New Roman" w:cs="Times New Roman"/>
          <w:szCs w:val="21"/>
        </w:rPr>
        <w:t xml:space="preserve"> </w:t>
      </w:r>
      <w:r w:rsidRPr="00353EB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CF43118" wp14:editId="4F0C4374">
            <wp:extent cx="2534369" cy="1606789"/>
            <wp:effectExtent l="19050" t="19050" r="184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03" cy="164878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5C781" w14:textId="77777777" w:rsidR="00516DCB" w:rsidRPr="00353EB7" w:rsidRDefault="00516DCB" w:rsidP="00516DCB">
      <w:pPr>
        <w:pStyle w:val="af"/>
        <w:numPr>
          <w:ilvl w:val="0"/>
          <w:numId w:val="9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 xml:space="preserve">                                      (b)</w:t>
      </w:r>
    </w:p>
    <w:p w14:paraId="2063536B" w14:textId="77777777" w:rsidR="00516DCB" w:rsidRPr="005F39F9" w:rsidRDefault="00516DCB" w:rsidP="00516DCB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5F39F9">
        <w:rPr>
          <w:rFonts w:ascii="Times New Roman" w:eastAsia="宋体" w:hAnsi="Times New Roman" w:cs="Times New Roman"/>
          <w:b/>
          <w:bCs/>
          <w:sz w:val="18"/>
          <w:szCs w:val="18"/>
        </w:rPr>
        <w:t>图</w:t>
      </w:r>
      <w:r w:rsidRPr="005F39F9">
        <w:rPr>
          <w:rFonts w:ascii="Times New Roman" w:eastAsia="宋体" w:hAnsi="Times New Roman" w:cs="Times New Roman"/>
          <w:b/>
          <w:bCs/>
          <w:sz w:val="18"/>
          <w:szCs w:val="18"/>
        </w:rPr>
        <w:t>3</w:t>
      </w:r>
      <w:r w:rsidRPr="005F39F9">
        <w:rPr>
          <w:rFonts w:ascii="Times New Roman" w:eastAsia="宋体" w:hAnsi="Times New Roman" w:cs="Times New Roman"/>
          <w:b/>
          <w:bCs/>
          <w:sz w:val="18"/>
          <w:szCs w:val="18"/>
        </w:rPr>
        <w:t>基于不同火源位置的路径规划结果</w:t>
      </w:r>
    </w:p>
    <w:p w14:paraId="1D83E227" w14:textId="77777777" w:rsidR="00516DCB" w:rsidRPr="0017203C" w:rsidRDefault="00516DCB" w:rsidP="00516DCB">
      <w:pPr>
        <w:pStyle w:val="af6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5F39F9">
        <w:rPr>
          <w:rFonts w:ascii="Times New Roman" w:eastAsia="宋体" w:hAnsi="Times New Roman" w:cs="Times New Roman"/>
          <w:b/>
          <w:bCs/>
          <w:sz w:val="18"/>
          <w:szCs w:val="18"/>
        </w:rPr>
        <w:t>Fig.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3</w:t>
      </w:r>
      <w:r w:rsidRPr="005F39F9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The res</w:t>
      </w:r>
      <w:r w:rsidRPr="001A5A15">
        <w:rPr>
          <w:rFonts w:ascii="Times New Roman" w:eastAsia="宋体" w:hAnsi="Times New Roman" w:cs="Times New Roman"/>
          <w:b/>
          <w:bCs/>
          <w:sz w:val="18"/>
          <w:szCs w:val="18"/>
        </w:rPr>
        <w:t>u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lts of p</w:t>
      </w:r>
      <w:r w:rsidRPr="0017203C">
        <w:rPr>
          <w:rFonts w:ascii="Times New Roman" w:eastAsia="宋体" w:hAnsi="Times New Roman" w:cs="Times New Roman"/>
          <w:b/>
          <w:bCs/>
          <w:sz w:val="18"/>
          <w:szCs w:val="18"/>
        </w:rPr>
        <w:t>ath planning based on different</w:t>
      </w:r>
      <w:r w:rsidRPr="005F39F9">
        <w:t xml:space="preserve"> </w:t>
      </w:r>
      <w:r w:rsidRPr="005F39F9">
        <w:rPr>
          <w:rFonts w:ascii="Times New Roman" w:eastAsia="宋体" w:hAnsi="Times New Roman" w:cs="Times New Roman"/>
          <w:b/>
          <w:bCs/>
          <w:sz w:val="18"/>
          <w:szCs w:val="18"/>
        </w:rPr>
        <w:t>fire sources</w:t>
      </w:r>
    </w:p>
    <w:p w14:paraId="46CEB796" w14:textId="24849BE6" w:rsidR="00516DCB" w:rsidRPr="00516DCB" w:rsidRDefault="00516DCB" w:rsidP="00516DC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lastRenderedPageBreak/>
        <w:t>图</w:t>
      </w:r>
      <w:r w:rsidRPr="00353EB7">
        <w:rPr>
          <w:rFonts w:ascii="Times New Roman" w:eastAsia="宋体" w:hAnsi="Times New Roman" w:cs="Times New Roman"/>
          <w:szCs w:val="21"/>
        </w:rPr>
        <w:t>2</w:t>
      </w:r>
      <w:r w:rsidRPr="00353EB7">
        <w:rPr>
          <w:rFonts w:ascii="Times New Roman" w:eastAsia="宋体" w:hAnsi="Times New Roman" w:cs="Times New Roman"/>
          <w:szCs w:val="21"/>
        </w:rPr>
        <w:t>为火源位置相同，逃生地点不同的两组路径规划结果。表</w:t>
      </w:r>
      <w:r w:rsidRPr="00353EB7">
        <w:rPr>
          <w:rFonts w:ascii="Times New Roman" w:eastAsia="宋体" w:hAnsi="Times New Roman" w:cs="Times New Roman"/>
          <w:szCs w:val="21"/>
        </w:rPr>
        <w:t>4</w:t>
      </w:r>
      <w:r w:rsidRPr="00353EB7">
        <w:rPr>
          <w:rFonts w:ascii="Times New Roman" w:eastAsia="宋体" w:hAnsi="Times New Roman" w:cs="Times New Roman"/>
          <w:szCs w:val="21"/>
        </w:rPr>
        <w:t>中列举了不同路线中部分巷道各影响因素的值。从表</w:t>
      </w:r>
      <w:r w:rsidRPr="00353EB7">
        <w:rPr>
          <w:rFonts w:ascii="Times New Roman" w:eastAsia="宋体" w:hAnsi="Times New Roman" w:cs="Times New Roman"/>
          <w:szCs w:val="21"/>
        </w:rPr>
        <w:t>4</w:t>
      </w:r>
      <w:r w:rsidRPr="00353EB7">
        <w:rPr>
          <w:rFonts w:ascii="Times New Roman" w:eastAsia="宋体" w:hAnsi="Times New Roman" w:cs="Times New Roman"/>
          <w:szCs w:val="21"/>
        </w:rPr>
        <w:t>可以看出，在巷道类型、坡度等静态因素相差不大的情况下，路线二的路径长度明显低于路线</w:t>
      </w:r>
      <w:proofErr w:type="gramStart"/>
      <w:r w:rsidRPr="00353EB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，这使逃生人员能更快的到达逃生出口。其次，对于烟雾等动态因素，路线二受烟雾影响明显低于路线</w:t>
      </w:r>
      <w:proofErr w:type="gramStart"/>
      <w:r w:rsidRPr="00353EB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，如表</w:t>
      </w:r>
      <w:r w:rsidRPr="00353EB7">
        <w:rPr>
          <w:rFonts w:ascii="Times New Roman" w:eastAsia="宋体" w:hAnsi="Times New Roman" w:cs="Times New Roman"/>
          <w:szCs w:val="21"/>
        </w:rPr>
        <w:t>4</w:t>
      </w:r>
      <w:r w:rsidRPr="00353EB7">
        <w:rPr>
          <w:rFonts w:ascii="Times New Roman" w:eastAsia="宋体" w:hAnsi="Times New Roman" w:cs="Times New Roman"/>
          <w:szCs w:val="21"/>
        </w:rPr>
        <w:t>所示，逃生路线一中的巷道</w:t>
      </w:r>
      <w:r w:rsidRPr="00353EB7">
        <w:rPr>
          <w:rFonts w:ascii="Times New Roman" w:eastAsia="宋体" w:hAnsi="Times New Roman" w:cs="Times New Roman"/>
          <w:szCs w:val="21"/>
        </w:rPr>
        <w:t>4</w:t>
      </w:r>
      <w:r w:rsidRPr="00353EB7">
        <w:rPr>
          <w:rFonts w:ascii="Times New Roman" w:eastAsia="宋体" w:hAnsi="Times New Roman" w:cs="Times New Roman"/>
          <w:szCs w:val="21"/>
        </w:rPr>
        <w:t>和</w:t>
      </w:r>
      <w:r w:rsidRPr="00353EB7">
        <w:rPr>
          <w:rFonts w:ascii="Times New Roman" w:eastAsia="宋体" w:hAnsi="Times New Roman" w:cs="Times New Roman"/>
          <w:szCs w:val="21"/>
        </w:rPr>
        <w:t>5</w:t>
      </w:r>
      <w:r w:rsidRPr="00353EB7">
        <w:rPr>
          <w:rFonts w:ascii="Times New Roman" w:eastAsia="宋体" w:hAnsi="Times New Roman" w:cs="Times New Roman"/>
          <w:szCs w:val="21"/>
        </w:rPr>
        <w:t>分别受</w:t>
      </w:r>
      <w:r w:rsidRPr="00353EB7">
        <w:rPr>
          <w:rFonts w:ascii="Times New Roman" w:eastAsia="宋体" w:hAnsi="Times New Roman" w:cs="Times New Roman"/>
          <w:szCs w:val="21"/>
        </w:rPr>
        <w:t>CO</w:t>
      </w:r>
      <w:r w:rsidRPr="00353EB7">
        <w:rPr>
          <w:rFonts w:ascii="Times New Roman" w:eastAsia="宋体" w:hAnsi="Times New Roman" w:cs="Times New Roman"/>
          <w:szCs w:val="21"/>
        </w:rPr>
        <w:t>和</w:t>
      </w:r>
      <w:r w:rsidRPr="00353EB7">
        <w:rPr>
          <w:rFonts w:ascii="Times New Roman" w:eastAsia="宋体" w:hAnsi="Times New Roman" w:cs="Times New Roman"/>
          <w:szCs w:val="21"/>
        </w:rPr>
        <w:t>CO</w:t>
      </w:r>
      <w:r w:rsidRPr="00353EB7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353EB7">
        <w:rPr>
          <w:rFonts w:ascii="Times New Roman" w:eastAsia="宋体" w:hAnsi="Times New Roman" w:cs="Times New Roman"/>
          <w:szCs w:val="21"/>
        </w:rPr>
        <w:t>等因素的影响，安全性较低。同时，在进行逃生路线规划时，应尽量减少逃生路线的转弯次数，图</w:t>
      </w:r>
      <w:r w:rsidRPr="00353EB7">
        <w:rPr>
          <w:rFonts w:ascii="Times New Roman" w:eastAsia="宋体" w:hAnsi="Times New Roman" w:cs="Times New Roman"/>
          <w:szCs w:val="21"/>
        </w:rPr>
        <w:t>2(a)</w:t>
      </w:r>
      <w:r w:rsidRPr="00353EB7">
        <w:rPr>
          <w:rFonts w:ascii="Times New Roman" w:eastAsia="宋体" w:hAnsi="Times New Roman" w:cs="Times New Roman"/>
          <w:szCs w:val="21"/>
        </w:rPr>
        <w:t>和</w:t>
      </w:r>
      <w:r w:rsidRPr="00353EB7">
        <w:rPr>
          <w:rFonts w:ascii="Times New Roman" w:eastAsia="宋体" w:hAnsi="Times New Roman" w:cs="Times New Roman"/>
          <w:szCs w:val="21"/>
        </w:rPr>
        <w:t>(b)</w:t>
      </w:r>
      <w:r w:rsidRPr="00353EB7">
        <w:rPr>
          <w:rFonts w:ascii="Times New Roman" w:eastAsia="宋体" w:hAnsi="Times New Roman" w:cs="Times New Roman"/>
          <w:szCs w:val="21"/>
        </w:rPr>
        <w:t>中，路线</w:t>
      </w:r>
      <w:proofErr w:type="gramStart"/>
      <w:r w:rsidRPr="00353EB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的转弯次数分别为</w:t>
      </w:r>
      <w:r w:rsidRPr="00353EB7">
        <w:rPr>
          <w:rFonts w:ascii="Times New Roman" w:eastAsia="宋体" w:hAnsi="Times New Roman" w:cs="Times New Roman"/>
          <w:szCs w:val="21"/>
        </w:rPr>
        <w:t>4</w:t>
      </w:r>
      <w:r w:rsidRPr="00353EB7">
        <w:rPr>
          <w:rFonts w:ascii="Times New Roman" w:eastAsia="宋体" w:hAnsi="Times New Roman" w:cs="Times New Roman"/>
          <w:szCs w:val="21"/>
        </w:rPr>
        <w:t>次和</w:t>
      </w:r>
      <w:r w:rsidRPr="00353EB7">
        <w:rPr>
          <w:rFonts w:ascii="Times New Roman" w:eastAsia="宋体" w:hAnsi="Times New Roman" w:cs="Times New Roman"/>
          <w:szCs w:val="21"/>
        </w:rPr>
        <w:t>6</w:t>
      </w:r>
      <w:r w:rsidRPr="00353EB7">
        <w:rPr>
          <w:rFonts w:ascii="Times New Roman" w:eastAsia="宋体" w:hAnsi="Times New Roman" w:cs="Times New Roman"/>
          <w:szCs w:val="21"/>
        </w:rPr>
        <w:t>次，路线二的转弯次数分别为</w:t>
      </w:r>
      <w:r w:rsidRPr="00353EB7">
        <w:rPr>
          <w:rFonts w:ascii="Times New Roman" w:eastAsia="宋体" w:hAnsi="Times New Roman" w:cs="Times New Roman"/>
          <w:szCs w:val="21"/>
        </w:rPr>
        <w:t>2</w:t>
      </w:r>
      <w:r w:rsidRPr="00353EB7">
        <w:rPr>
          <w:rFonts w:ascii="Times New Roman" w:eastAsia="宋体" w:hAnsi="Times New Roman" w:cs="Times New Roman"/>
          <w:szCs w:val="21"/>
        </w:rPr>
        <w:t>次和</w:t>
      </w:r>
      <w:r w:rsidRPr="00353EB7">
        <w:rPr>
          <w:rFonts w:ascii="Times New Roman" w:eastAsia="宋体" w:hAnsi="Times New Roman" w:cs="Times New Roman"/>
          <w:szCs w:val="21"/>
        </w:rPr>
        <w:t>3</w:t>
      </w:r>
      <w:r w:rsidRPr="00353EB7">
        <w:rPr>
          <w:rFonts w:ascii="Times New Roman" w:eastAsia="宋体" w:hAnsi="Times New Roman" w:cs="Times New Roman"/>
          <w:szCs w:val="21"/>
        </w:rPr>
        <w:t>次，明显低于路线</w:t>
      </w:r>
      <w:proofErr w:type="gramStart"/>
      <w:r w:rsidRPr="00353EB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。而当火源位置位于影响范围更广的矿井末端时，本文方法同样适用。从图</w:t>
      </w:r>
      <w:r w:rsidRPr="00353EB7">
        <w:rPr>
          <w:rFonts w:ascii="Times New Roman" w:eastAsia="宋体" w:hAnsi="Times New Roman" w:cs="Times New Roman"/>
          <w:szCs w:val="21"/>
        </w:rPr>
        <w:t>3</w:t>
      </w:r>
      <w:r w:rsidRPr="00353EB7">
        <w:rPr>
          <w:rFonts w:ascii="Times New Roman" w:eastAsia="宋体" w:hAnsi="Times New Roman" w:cs="Times New Roman"/>
          <w:szCs w:val="21"/>
        </w:rPr>
        <w:t>可以看出，随着火源位置的改变，本文方法规划的路线也随之改变。从表</w:t>
      </w:r>
      <w:r w:rsidRPr="00353EB7">
        <w:rPr>
          <w:rFonts w:ascii="Times New Roman" w:eastAsia="宋体" w:hAnsi="Times New Roman" w:cs="Times New Roman"/>
          <w:szCs w:val="21"/>
        </w:rPr>
        <w:t>5</w:t>
      </w:r>
      <w:r w:rsidRPr="00353EB7">
        <w:rPr>
          <w:rFonts w:ascii="Times New Roman" w:eastAsia="宋体" w:hAnsi="Times New Roman" w:cs="Times New Roman"/>
          <w:szCs w:val="21"/>
        </w:rPr>
        <w:t>中可以看出，路线二受火灾影响也明显低于路线</w:t>
      </w:r>
      <w:proofErr w:type="gramStart"/>
      <w:r w:rsidRPr="00353EB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53EB7">
        <w:rPr>
          <w:rFonts w:ascii="Times New Roman" w:eastAsia="宋体" w:hAnsi="Times New Roman" w:cs="Times New Roman"/>
          <w:szCs w:val="21"/>
        </w:rPr>
        <w:t>。</w:t>
      </w:r>
    </w:p>
    <w:p w14:paraId="32DC5FF2" w14:textId="0E5E7CE1" w:rsidR="00A10ACF" w:rsidRPr="00B83503" w:rsidRDefault="00A10ACF" w:rsidP="00353EB7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表</w:t>
      </w:r>
      <w:r w:rsidR="00CD0E98"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4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5978E7"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火源位置在巷道中部时部分巷道各影响因素的值</w:t>
      </w:r>
    </w:p>
    <w:p w14:paraId="03804ECA" w14:textId="59E96B4D" w:rsidR="00B83503" w:rsidRPr="00B83503" w:rsidRDefault="00B83503" w:rsidP="00B83503">
      <w:pPr>
        <w:pStyle w:val="af6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Tab.</w:t>
      </w:r>
      <w:proofErr w:type="gramStart"/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4 </w:t>
      </w:r>
      <w:r w:rsidR="00516DC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The</w:t>
      </w:r>
      <w:proofErr w:type="gramEnd"/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value of the influence factors when the fire is in the middle of the roadway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8"/>
        <w:gridCol w:w="845"/>
        <w:gridCol w:w="775"/>
        <w:gridCol w:w="1088"/>
        <w:gridCol w:w="668"/>
        <w:gridCol w:w="693"/>
        <w:gridCol w:w="648"/>
        <w:gridCol w:w="648"/>
        <w:gridCol w:w="648"/>
        <w:gridCol w:w="828"/>
      </w:tblGrid>
      <w:tr w:rsidR="004408F5" w:rsidRPr="00226F5B" w14:paraId="44897F50" w14:textId="77777777" w:rsidTr="00516DCB">
        <w:trPr>
          <w:trHeight w:val="601"/>
          <w:jc w:val="center"/>
        </w:trPr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6" w:space="0" w:color="auto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FF6CE" w14:textId="32A9EF41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</w:t>
            </w: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影响因素</w:t>
            </w:r>
          </w:p>
          <w:p w14:paraId="333C109B" w14:textId="77777777" w:rsidR="00226F5B" w:rsidRPr="00226F5B" w:rsidRDefault="00226F5B" w:rsidP="00226F5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巷道名称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5E6F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CO</w:t>
            </w:r>
          </w:p>
          <w:p w14:paraId="548B929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lang w:val="el-GR"/>
              </w:rPr>
              <w:t>μ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g/m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3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2748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CO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  <w:p w14:paraId="6CBE480C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(g/m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3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ED3BE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能见度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6E02B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风速</w:t>
            </w:r>
          </w:p>
          <w:p w14:paraId="646A95B2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(m/s)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DB37D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温度</w:t>
            </w:r>
          </w:p>
          <w:p w14:paraId="0ADBBCD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。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C)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87CAB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坡度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03699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巷道</w:t>
            </w:r>
          </w:p>
          <w:p w14:paraId="01F5910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A9476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长度</w:t>
            </w:r>
          </w:p>
          <w:p w14:paraId="2AAE4C8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BE4A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障碍物</w:t>
            </w:r>
          </w:p>
          <w:p w14:paraId="72410C8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(m)</w:t>
            </w:r>
          </w:p>
        </w:tc>
      </w:tr>
      <w:tr w:rsidR="004408F5" w:rsidRPr="00226F5B" w14:paraId="343B8472" w14:textId="77777777" w:rsidTr="00516DCB">
        <w:trPr>
          <w:trHeight w:val="263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E600CB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B958B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C5C2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B967C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CEAB3C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BFF4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15.6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CC2E0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0E1B4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396C1B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F5153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</w:tr>
      <w:tr w:rsidR="004408F5" w:rsidRPr="00226F5B" w14:paraId="5C4F36EE" w14:textId="77777777" w:rsidTr="00516DCB">
        <w:trPr>
          <w:trHeight w:val="193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4DC5C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96922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2E9F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6A13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E397D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4408CA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15.2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1FB6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5BBD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2F2E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0D67AD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4408F5" w:rsidRPr="00226F5B" w14:paraId="59DD91BC" w14:textId="77777777" w:rsidTr="00516DCB">
        <w:trPr>
          <w:trHeight w:val="18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B358E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42746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78A23C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4935E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6402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97410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14.98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A679DD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9E08B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C086C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FF72A2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4408F5" w:rsidRPr="00226F5B" w14:paraId="1EA4EDC9" w14:textId="77777777" w:rsidTr="00516DCB">
        <w:trPr>
          <w:trHeight w:val="232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CADD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5009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3AC1D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ED4E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9E82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BD1EC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711596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606F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5112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021F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</w:tr>
      <w:tr w:rsidR="004408F5" w:rsidRPr="00226F5B" w14:paraId="36E79B12" w14:textId="77777777" w:rsidTr="00516DCB">
        <w:trPr>
          <w:trHeight w:val="182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42E9B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C3BE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1.08*10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-13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3493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1.57*10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-12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C884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5596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4361B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14.45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08843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-0.3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C530E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F228F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199EA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4408F5" w:rsidRPr="00226F5B" w14:paraId="616E56F3" w14:textId="77777777" w:rsidTr="00516DCB">
        <w:trPr>
          <w:trHeight w:val="18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34E2CB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D7D1A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0.373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55C4A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2.32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12308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21.52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C032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0.29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2E3A2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3BB9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90150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3757A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3E8B2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4408F5" w:rsidRPr="00226F5B" w14:paraId="6CE0FD73" w14:textId="77777777" w:rsidTr="00516DCB">
        <w:trPr>
          <w:trHeight w:val="166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0A900D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5328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0.578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FCC1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2.42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57BF9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1F5B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2.29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B796C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8DC9DA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856AB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BDA0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C724F1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</w:tr>
      <w:tr w:rsidR="00226F5B" w:rsidRPr="00226F5B" w14:paraId="24C4CFF3" w14:textId="77777777" w:rsidTr="00516DCB">
        <w:trPr>
          <w:trHeight w:val="173"/>
          <w:jc w:val="center"/>
        </w:trPr>
        <w:tc>
          <w:tcPr>
            <w:tcW w:w="0" w:type="auto"/>
            <w:tcBorders>
              <w:lef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68250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62BA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24ED6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475CB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13.23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BC540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1A827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18.13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CCBECD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0A820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E8B72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87A9E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226F5B" w:rsidRPr="00226F5B" w14:paraId="7D918CE6" w14:textId="77777777" w:rsidTr="00516DCB">
        <w:trPr>
          <w:trHeight w:val="18"/>
          <w:jc w:val="center"/>
        </w:trPr>
        <w:tc>
          <w:tcPr>
            <w:tcW w:w="0" w:type="auto"/>
            <w:tcBorders>
              <w:left w:val="single" w:sz="8" w:space="0" w:color="FFFFFF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6A5AD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CDC53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1.54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D48A6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29.5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A8E2BF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3.46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F7615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31BC0E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56.19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80FF2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88CDB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209482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E2F18" w14:textId="77777777" w:rsidR="00226F5B" w:rsidRPr="00226F5B" w:rsidRDefault="00226F5B" w:rsidP="00226F5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</w:tr>
    </w:tbl>
    <w:p w14:paraId="724A4908" w14:textId="5F877B20" w:rsidR="00AB3FFB" w:rsidRPr="00353EB7" w:rsidRDefault="00AB3FFB" w:rsidP="00516DCB">
      <w:pPr>
        <w:jc w:val="left"/>
        <w:rPr>
          <w:rFonts w:ascii="Times New Roman" w:eastAsia="宋体" w:hAnsi="Times New Roman" w:cs="Times New Roman"/>
          <w:szCs w:val="21"/>
        </w:rPr>
      </w:pPr>
    </w:p>
    <w:p w14:paraId="721FCF62" w14:textId="37E026A3" w:rsidR="001A3066" w:rsidRDefault="001A3066" w:rsidP="00353EB7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表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5 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火源位置在巷道末端时部分巷道各影响因素的值</w:t>
      </w:r>
    </w:p>
    <w:p w14:paraId="36493F16" w14:textId="77777777" w:rsidR="009C3E08" w:rsidRPr="00B83503" w:rsidRDefault="009C3E08" w:rsidP="009C3E08">
      <w:pPr>
        <w:pStyle w:val="af6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>Tab.5 The value of the influence factors when the fire is at t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he end</w:t>
      </w:r>
      <w:r w:rsidRPr="00B8350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of the roadway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8"/>
        <w:gridCol w:w="845"/>
        <w:gridCol w:w="748"/>
        <w:gridCol w:w="1088"/>
        <w:gridCol w:w="668"/>
        <w:gridCol w:w="693"/>
        <w:gridCol w:w="663"/>
        <w:gridCol w:w="648"/>
        <w:gridCol w:w="648"/>
        <w:gridCol w:w="828"/>
      </w:tblGrid>
      <w:tr w:rsidR="004408F5" w:rsidRPr="00226F5B" w14:paraId="350B4C69" w14:textId="77777777" w:rsidTr="004408F5">
        <w:trPr>
          <w:trHeight w:val="601"/>
          <w:jc w:val="center"/>
        </w:trPr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6" w:space="0" w:color="auto"/>
              <w:right w:val="single" w:sz="6" w:space="0" w:color="auto"/>
              <w:tl2br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B8A14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     </w:t>
            </w: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影响因素</w:t>
            </w:r>
          </w:p>
          <w:p w14:paraId="355CF20A" w14:textId="77777777" w:rsidR="004408F5" w:rsidRPr="00226F5B" w:rsidRDefault="004408F5" w:rsidP="004408F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巷道名称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E3C21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CO</w:t>
            </w:r>
          </w:p>
          <w:p w14:paraId="2215974E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lang w:val="el-GR"/>
              </w:rPr>
              <w:t>μ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g/m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3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A5298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CO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  <w:p w14:paraId="711F6117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(g/m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3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DCA152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能见度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5AB45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风速</w:t>
            </w:r>
          </w:p>
          <w:p w14:paraId="52283FCC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(m/s)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2444C1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温度</w:t>
            </w:r>
          </w:p>
          <w:p w14:paraId="236EA38A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。</w:t>
            </w: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C)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4AFAF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坡度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54C284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巷道</w:t>
            </w:r>
          </w:p>
          <w:p w14:paraId="4DB6F1AF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629518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长度</w:t>
            </w:r>
          </w:p>
          <w:p w14:paraId="26FEC7B6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404CB0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障碍物</w:t>
            </w:r>
          </w:p>
          <w:p w14:paraId="18CABEED" w14:textId="77777777" w:rsidR="004408F5" w:rsidRPr="00226F5B" w:rsidRDefault="004408F5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26F5B">
              <w:rPr>
                <w:rFonts w:ascii="Times New Roman" w:eastAsia="宋体" w:hAnsi="Times New Roman" w:cs="Times New Roman"/>
                <w:sz w:val="18"/>
                <w:szCs w:val="18"/>
              </w:rPr>
              <w:t>(m)</w:t>
            </w:r>
          </w:p>
        </w:tc>
      </w:tr>
      <w:tr w:rsidR="004408F5" w:rsidRPr="00226F5B" w14:paraId="0167D76C" w14:textId="77777777" w:rsidTr="004408F5">
        <w:trPr>
          <w:trHeight w:val="263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7F2879" w14:textId="4E16D05E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052A4" w14:textId="72A758D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AF4F9E" w14:textId="01741235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E4BC5" w14:textId="208BAE35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8.59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FDA991" w14:textId="7F947C2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5F1A2F" w14:textId="5ADD65B0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C563E" w14:textId="01B6F7E6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0541D8" w14:textId="1F385745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BD397" w14:textId="6B2FD649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B0EC59" w14:textId="253CA1FC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4408F5" w:rsidRPr="00226F5B" w14:paraId="2F5CBD21" w14:textId="77777777" w:rsidTr="004408F5">
        <w:trPr>
          <w:trHeight w:val="193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BFE97C" w14:textId="4BB255C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6CE3B5" w14:textId="77722881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687BCC" w14:textId="7616E73E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20598" w14:textId="056FD428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7D72CE" w14:textId="5E8A5633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AA39D4" w14:textId="0193834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79508F" w14:textId="5BE5D6B1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144FEB" w14:textId="144A6E28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4ADFA2" w14:textId="2CC2212D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722E08" w14:textId="64F154A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</w:tr>
      <w:tr w:rsidR="004408F5" w:rsidRPr="00226F5B" w14:paraId="4C9DA21A" w14:textId="77777777" w:rsidTr="004408F5">
        <w:trPr>
          <w:trHeight w:val="18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D054C3" w14:textId="614DB154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50720A" w14:textId="11C9BD2D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33C220" w14:textId="62753088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AB0CF5" w14:textId="77BB668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1CE9D8" w14:textId="7D9B7DA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3F14F" w14:textId="4F86776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8.98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D6EFD" w14:textId="321C09FC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E7D387" w14:textId="5D90B00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AA9FEF" w14:textId="227138DC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66F02" w14:textId="5B7210F6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</w:tr>
      <w:tr w:rsidR="004408F5" w:rsidRPr="00226F5B" w14:paraId="77B830F2" w14:textId="77777777" w:rsidTr="004408F5">
        <w:trPr>
          <w:trHeight w:val="232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09B62" w14:textId="0CE403DE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5D392" w14:textId="7D81678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026121" w14:textId="14627B5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5507B5" w14:textId="2F76CAC9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1560A0" w14:textId="7AD3B2B9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8CAF7" w14:textId="5517382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3.89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FF54B3" w14:textId="72D180D6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61313E" w14:textId="2E6F81B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AAE5AD" w14:textId="739690F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39E2A1" w14:textId="6A9799FC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</w:tr>
      <w:tr w:rsidR="004408F5" w:rsidRPr="00226F5B" w14:paraId="05C5A1F9" w14:textId="77777777" w:rsidTr="004408F5">
        <w:trPr>
          <w:trHeight w:val="182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3ABADB" w14:textId="02BD6EAD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1F6902" w14:textId="159D903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C388A" w14:textId="2843A368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E1AC32" w14:textId="1D8E28A6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9.35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97DE7F" w14:textId="46248500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3F69ED" w14:textId="6FA354E1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CFA75A" w14:textId="15971287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540402" w14:textId="6DE2F056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2A922D" w14:textId="32C75E40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368CD5" w14:textId="664EB010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.5</w:t>
            </w:r>
          </w:p>
        </w:tc>
      </w:tr>
      <w:tr w:rsidR="004408F5" w:rsidRPr="00226F5B" w14:paraId="4DFC3E5B" w14:textId="77777777" w:rsidTr="004408F5">
        <w:trPr>
          <w:trHeight w:val="18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E371BA" w14:textId="4728FBF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8E9CBF" w14:textId="6EAB36B4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043B8" w14:textId="1A97DECF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2DF42" w14:textId="0D1EA9F1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BB2BA" w14:textId="363EA67C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47BE9" w14:textId="386BCD75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627AAD" w14:textId="1D2F9C3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09214E" w14:textId="49BDC0E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4F7ABE" w14:textId="1151433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24707C" w14:textId="1BE5CB3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.5</w:t>
            </w:r>
          </w:p>
        </w:tc>
      </w:tr>
      <w:tr w:rsidR="004408F5" w:rsidRPr="00226F5B" w14:paraId="6E508E59" w14:textId="77777777" w:rsidTr="00626089">
        <w:trPr>
          <w:trHeight w:val="166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11148" w14:textId="2DE4E19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30EA66" w14:textId="782C61C1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D0C78" w14:textId="04ABF5C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F42106" w14:textId="42D82E8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A3BD52" w14:textId="38F58B02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A2B9F9" w14:textId="4F0B40DD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C54E5E" w14:textId="1393403F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5C1582" w14:textId="7A2CB7D3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B20041" w14:textId="6B085705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C0AA43" w14:textId="01B73CC1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.5</w:t>
            </w:r>
          </w:p>
        </w:tc>
      </w:tr>
      <w:tr w:rsidR="004408F5" w:rsidRPr="00226F5B" w14:paraId="69918B30" w14:textId="77777777" w:rsidTr="00626089">
        <w:trPr>
          <w:trHeight w:val="173"/>
          <w:jc w:val="center"/>
        </w:trPr>
        <w:tc>
          <w:tcPr>
            <w:tcW w:w="0" w:type="auto"/>
            <w:tcBorders>
              <w:top w:val="single" w:sz="6" w:space="0" w:color="auto"/>
              <w:left w:val="single" w:sz="8" w:space="0" w:color="FFFFFF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71ED83" w14:textId="2DA5194A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3C2" w14:textId="0A243C43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B2CA06" w14:textId="0AFD0299" w:rsidR="004408F5" w:rsidRPr="00226F5B" w:rsidRDefault="00B16DAD" w:rsidP="00B16DA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16DAD">
              <w:rPr>
                <w:rFonts w:ascii="Times New Roman" w:eastAsia="宋体" w:hAnsi="Times New Roman" w:cs="Times New Roman"/>
                <w:sz w:val="18"/>
                <w:szCs w:val="18"/>
              </w:rPr>
              <w:t>2.73*10</w:t>
            </w:r>
            <w:r w:rsidRPr="00B16DAD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FCF4EA" w14:textId="27D3F73B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4C7957" w14:textId="7BB4CD94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D7F1A0" w14:textId="22F83A56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5.42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5D33A3" w14:textId="7004F4F3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2A3A4" w14:textId="0166C3E8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9CC9F5" w14:textId="795C954E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C994B" w14:textId="6DA260DF" w:rsidR="004408F5" w:rsidRPr="00226F5B" w:rsidRDefault="00B16DAD" w:rsidP="004408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</w:tr>
    </w:tbl>
    <w:p w14:paraId="651C4C10" w14:textId="6EA24B89" w:rsidR="006A6B4F" w:rsidRPr="00353EB7" w:rsidRDefault="001A3066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除路线规划的结果更优外，本文方法在路线规划的效率方面也更具有优势。</w:t>
      </w:r>
      <w:r w:rsidR="006A6B4F" w:rsidRPr="00353EB7">
        <w:rPr>
          <w:rFonts w:ascii="Times New Roman" w:eastAsia="宋体" w:hAnsi="Times New Roman" w:cs="Times New Roman"/>
          <w:szCs w:val="21"/>
        </w:rPr>
        <w:t>本文方法根据火灾模拟的结果，利用信息熵模型直接计算巷道的当量长度，并将当量长度作为权重，</w:t>
      </w:r>
      <w:r w:rsidRPr="00353EB7">
        <w:rPr>
          <w:rFonts w:ascii="Times New Roman" w:eastAsia="宋体" w:hAnsi="Times New Roman" w:cs="Times New Roman"/>
          <w:szCs w:val="21"/>
        </w:rPr>
        <w:t>求解出矿井火灾的逃生路线（路线二）</w:t>
      </w:r>
      <w:r w:rsidR="006A6B4F" w:rsidRPr="00353EB7">
        <w:rPr>
          <w:rFonts w:ascii="Times New Roman" w:eastAsia="宋体" w:hAnsi="Times New Roman" w:cs="Times New Roman"/>
          <w:szCs w:val="21"/>
        </w:rPr>
        <w:t>。而在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r w:rsidR="006A6B4F" w:rsidRPr="00353EB7">
        <w:rPr>
          <w:rFonts w:ascii="Times New Roman" w:eastAsia="宋体" w:hAnsi="Times New Roman" w:cs="Times New Roman"/>
          <w:szCs w:val="21"/>
        </w:rPr>
        <w:t>的方法中，</w:t>
      </w:r>
      <w:r w:rsidRPr="00353EB7">
        <w:rPr>
          <w:rFonts w:ascii="Times New Roman" w:eastAsia="宋体" w:hAnsi="Times New Roman" w:cs="Times New Roman"/>
          <w:szCs w:val="21"/>
        </w:rPr>
        <w:t>在当量长度的计算时，需要</w:t>
      </w:r>
      <w:r w:rsidR="00BE6E19" w:rsidRPr="00353EB7">
        <w:rPr>
          <w:rFonts w:ascii="Times New Roman" w:eastAsia="宋体" w:hAnsi="Times New Roman" w:cs="Times New Roman"/>
          <w:szCs w:val="21"/>
        </w:rPr>
        <w:t>先</w:t>
      </w:r>
      <w:r w:rsidRPr="00353EB7">
        <w:rPr>
          <w:rFonts w:ascii="Times New Roman" w:eastAsia="宋体" w:hAnsi="Times New Roman" w:cs="Times New Roman"/>
          <w:szCs w:val="21"/>
        </w:rPr>
        <w:t>进行影响系数的转换，其次，在进行路径规划时，</w:t>
      </w:r>
      <w:r w:rsidRPr="00353EB7">
        <w:rPr>
          <w:rFonts w:ascii="Times New Roman" w:eastAsia="宋体" w:hAnsi="Times New Roman" w:cs="Times New Roman"/>
          <w:szCs w:val="21"/>
        </w:rPr>
        <w:lastRenderedPageBreak/>
        <w:t>还需要再一次</w:t>
      </w:r>
      <w:r w:rsidR="006A6B4F" w:rsidRPr="00353EB7">
        <w:rPr>
          <w:rFonts w:ascii="Times New Roman" w:eastAsia="宋体" w:hAnsi="Times New Roman" w:cs="Times New Roman"/>
          <w:szCs w:val="21"/>
        </w:rPr>
        <w:t>对巷道受火灾影响情况进行判断，</w:t>
      </w:r>
      <w:r w:rsidR="00BE6E19" w:rsidRPr="00353EB7">
        <w:rPr>
          <w:rFonts w:ascii="Times New Roman" w:eastAsia="宋体" w:hAnsi="Times New Roman" w:cs="Times New Roman"/>
          <w:szCs w:val="21"/>
        </w:rPr>
        <w:t>将不能通行的手动</w:t>
      </w:r>
      <w:r w:rsidR="006A6B4F" w:rsidRPr="00353EB7">
        <w:rPr>
          <w:rFonts w:ascii="Times New Roman" w:eastAsia="宋体" w:hAnsi="Times New Roman" w:cs="Times New Roman"/>
          <w:szCs w:val="21"/>
        </w:rPr>
        <w:t>设置为断路，从而得到</w:t>
      </w:r>
      <w:r w:rsidRPr="00353EB7">
        <w:rPr>
          <w:rFonts w:ascii="Times New Roman" w:eastAsia="宋体" w:hAnsi="Times New Roman" w:cs="Times New Roman"/>
          <w:szCs w:val="21"/>
        </w:rPr>
        <w:t>矿井火灾的逃生路线（路线一）</w:t>
      </w:r>
      <w:r w:rsidR="006A6B4F" w:rsidRPr="00353EB7">
        <w:rPr>
          <w:rFonts w:ascii="Times New Roman" w:eastAsia="宋体" w:hAnsi="Times New Roman" w:cs="Times New Roman"/>
          <w:szCs w:val="21"/>
        </w:rPr>
        <w:t>。因此，</w:t>
      </w:r>
      <w:r w:rsidR="00944154" w:rsidRPr="00353EB7">
        <w:rPr>
          <w:rFonts w:ascii="Times New Roman" w:eastAsia="宋体" w:hAnsi="Times New Roman" w:cs="Times New Roman"/>
          <w:szCs w:val="21"/>
        </w:rPr>
        <w:t>对于矿井逃生路线的规划，本文方法</w:t>
      </w:r>
      <w:r w:rsidR="006A6B4F" w:rsidRPr="00353EB7">
        <w:rPr>
          <w:rFonts w:ascii="Times New Roman" w:eastAsia="宋体" w:hAnsi="Times New Roman" w:cs="Times New Roman"/>
          <w:szCs w:val="21"/>
        </w:rPr>
        <w:t>无论是从逃生路线规划的</w:t>
      </w:r>
      <w:r w:rsidR="00944154" w:rsidRPr="00353EB7">
        <w:rPr>
          <w:rFonts w:ascii="Times New Roman" w:eastAsia="宋体" w:hAnsi="Times New Roman" w:cs="Times New Roman"/>
          <w:szCs w:val="21"/>
        </w:rPr>
        <w:t>效率</w:t>
      </w:r>
      <w:r w:rsidR="006A6B4F" w:rsidRPr="00353EB7">
        <w:rPr>
          <w:rFonts w:ascii="Times New Roman" w:eastAsia="宋体" w:hAnsi="Times New Roman" w:cs="Times New Roman"/>
          <w:szCs w:val="21"/>
        </w:rPr>
        <w:t>还是</w:t>
      </w:r>
      <w:r w:rsidR="00944154" w:rsidRPr="00353EB7">
        <w:rPr>
          <w:rFonts w:ascii="Times New Roman" w:eastAsia="宋体" w:hAnsi="Times New Roman" w:cs="Times New Roman"/>
          <w:szCs w:val="21"/>
        </w:rPr>
        <w:t>逃生规划的结果，</w:t>
      </w:r>
      <w:r w:rsidR="006A6B4F" w:rsidRPr="00353EB7">
        <w:rPr>
          <w:rFonts w:ascii="Times New Roman" w:eastAsia="宋体" w:hAnsi="Times New Roman" w:cs="Times New Roman"/>
          <w:szCs w:val="21"/>
        </w:rPr>
        <w:t>均</w:t>
      </w:r>
      <w:r w:rsidR="00944154" w:rsidRPr="00353EB7">
        <w:rPr>
          <w:rFonts w:ascii="Times New Roman" w:eastAsia="宋体" w:hAnsi="Times New Roman" w:cs="Times New Roman"/>
          <w:szCs w:val="21"/>
        </w:rPr>
        <w:t>比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r w:rsidR="006A6B4F" w:rsidRPr="00353EB7">
        <w:rPr>
          <w:rFonts w:ascii="Times New Roman" w:eastAsia="宋体" w:hAnsi="Times New Roman" w:cs="Times New Roman"/>
          <w:szCs w:val="21"/>
        </w:rPr>
        <w:t>方法</w:t>
      </w:r>
      <w:r w:rsidR="00944154" w:rsidRPr="00353EB7">
        <w:rPr>
          <w:rFonts w:ascii="Times New Roman" w:eastAsia="宋体" w:hAnsi="Times New Roman" w:cs="Times New Roman"/>
          <w:szCs w:val="21"/>
        </w:rPr>
        <w:t>更优</w:t>
      </w:r>
      <w:r w:rsidR="006A6B4F" w:rsidRPr="00353EB7">
        <w:rPr>
          <w:rFonts w:ascii="Times New Roman" w:eastAsia="宋体" w:hAnsi="Times New Roman" w:cs="Times New Roman"/>
          <w:szCs w:val="21"/>
        </w:rPr>
        <w:t>。</w:t>
      </w:r>
    </w:p>
    <w:p w14:paraId="75DC34CF" w14:textId="0EEE6243" w:rsidR="00025508" w:rsidRPr="002E1301" w:rsidRDefault="00025508" w:rsidP="00353EB7">
      <w:pPr>
        <w:pStyle w:val="1"/>
        <w:spacing w:before="0" w:after="0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2E1301">
        <w:rPr>
          <w:rFonts w:ascii="Times New Roman" w:eastAsia="黑体" w:hAnsi="Times New Roman" w:cs="Times New Roman"/>
          <w:sz w:val="28"/>
          <w:szCs w:val="28"/>
        </w:rPr>
        <w:t xml:space="preserve">4 </w:t>
      </w:r>
      <w:r w:rsidRPr="002E1301">
        <w:rPr>
          <w:rFonts w:ascii="Times New Roman" w:eastAsia="黑体" w:hAnsi="Times New Roman" w:cs="Times New Roman"/>
          <w:sz w:val="28"/>
          <w:szCs w:val="28"/>
        </w:rPr>
        <w:t>结论</w:t>
      </w:r>
    </w:p>
    <w:p w14:paraId="6A3C5A10" w14:textId="31573A74" w:rsidR="00D0486C" w:rsidRPr="00353EB7" w:rsidRDefault="00AB78D9" w:rsidP="00353EB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3EB7">
        <w:rPr>
          <w:rFonts w:ascii="Times New Roman" w:eastAsia="宋体" w:hAnsi="Times New Roman" w:cs="Times New Roman"/>
          <w:szCs w:val="21"/>
        </w:rPr>
        <w:t>矿井火灾的</w:t>
      </w:r>
      <w:r w:rsidR="008B44BA" w:rsidRPr="00353EB7">
        <w:rPr>
          <w:rFonts w:ascii="Times New Roman" w:eastAsia="宋体" w:hAnsi="Times New Roman" w:cs="Times New Roman"/>
          <w:szCs w:val="21"/>
        </w:rPr>
        <w:t>数据质量</w:t>
      </w:r>
      <w:r w:rsidRPr="00353EB7">
        <w:rPr>
          <w:rFonts w:ascii="Times New Roman" w:eastAsia="宋体" w:hAnsi="Times New Roman" w:cs="Times New Roman"/>
          <w:szCs w:val="21"/>
        </w:rPr>
        <w:t>以及路径规划的效率对矿井人员的逃生有着至关重要的影响。为此</w:t>
      </w:r>
      <w:r w:rsidR="00447D71" w:rsidRPr="00353EB7">
        <w:rPr>
          <w:rFonts w:ascii="Times New Roman" w:eastAsia="宋体" w:hAnsi="Times New Roman" w:cs="Times New Roman"/>
          <w:szCs w:val="21"/>
        </w:rPr>
        <w:t>，</w:t>
      </w:r>
      <w:r w:rsidR="008B44BA" w:rsidRPr="00353EB7">
        <w:rPr>
          <w:rFonts w:ascii="Times New Roman" w:eastAsia="宋体" w:hAnsi="Times New Roman" w:cs="Times New Roman"/>
          <w:szCs w:val="21"/>
        </w:rPr>
        <w:t>本文提出了一种新的用于矿井火灾逃生路线规划的方法。该方法通过引入基于特征的信息熵模型，综合考虑火灾发生时各因素间的差异性，并结合变异系数法确定巷道的当量长度。</w:t>
      </w:r>
      <w:r w:rsidR="0029728E" w:rsidRPr="00353EB7">
        <w:rPr>
          <w:rFonts w:ascii="Times New Roman" w:eastAsia="宋体" w:hAnsi="Times New Roman" w:cs="Times New Roman"/>
          <w:szCs w:val="21"/>
        </w:rPr>
        <w:t>最后，分别用</w:t>
      </w:r>
      <w:r w:rsidR="00E87ED5" w:rsidRPr="00353EB7">
        <w:rPr>
          <w:rFonts w:ascii="Times New Roman" w:eastAsia="宋体" w:hAnsi="Times New Roman" w:cs="Times New Roman"/>
          <w:szCs w:val="21"/>
        </w:rPr>
        <w:t>本文方法和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r w:rsidR="00E87ED5" w:rsidRPr="00353EB7">
        <w:rPr>
          <w:rFonts w:ascii="Times New Roman" w:eastAsia="宋体" w:hAnsi="Times New Roman" w:cs="Times New Roman"/>
          <w:szCs w:val="21"/>
        </w:rPr>
        <w:t>方法对不同情况下的矿井火灾进行逃生路径规划，实验表明，本文方法无论是从逃生路线规划的效率还是逃生规划的结果，均比</w:t>
      </w:r>
      <w:r w:rsidR="0029728E" w:rsidRPr="00353EB7">
        <w:rPr>
          <w:rFonts w:ascii="Times New Roman" w:eastAsia="宋体" w:hAnsi="Times New Roman" w:cs="Times New Roman"/>
          <w:szCs w:val="21"/>
        </w:rPr>
        <w:t>传统</w:t>
      </w:r>
      <w:proofErr w:type="gramStart"/>
      <w:r w:rsidR="0029728E" w:rsidRPr="00353EB7">
        <w:rPr>
          <w:rFonts w:ascii="Times New Roman" w:eastAsia="宋体" w:hAnsi="Times New Roman" w:cs="Times New Roman"/>
          <w:szCs w:val="21"/>
        </w:rPr>
        <w:t>方法</w:t>
      </w:r>
      <w:r w:rsidR="00E87ED5" w:rsidRPr="00353EB7">
        <w:rPr>
          <w:rFonts w:ascii="Times New Roman" w:eastAsia="宋体" w:hAnsi="Times New Roman" w:cs="Times New Roman"/>
          <w:szCs w:val="21"/>
        </w:rPr>
        <w:t>方法</w:t>
      </w:r>
      <w:proofErr w:type="gramEnd"/>
      <w:r w:rsidR="00E87ED5" w:rsidRPr="00353EB7">
        <w:rPr>
          <w:rFonts w:ascii="Times New Roman" w:eastAsia="宋体" w:hAnsi="Times New Roman" w:cs="Times New Roman"/>
          <w:szCs w:val="21"/>
        </w:rPr>
        <w:t>更优。</w:t>
      </w:r>
      <w:r w:rsidR="008B44BA" w:rsidRPr="00353EB7">
        <w:rPr>
          <w:rFonts w:ascii="Times New Roman" w:eastAsia="宋体" w:hAnsi="Times New Roman" w:cs="Times New Roman"/>
          <w:szCs w:val="21"/>
        </w:rPr>
        <w:t>此外，本文的方法具有适用性，</w:t>
      </w:r>
      <w:r w:rsidR="00E87ED5" w:rsidRPr="00353EB7">
        <w:rPr>
          <w:rFonts w:ascii="Times New Roman" w:eastAsia="宋体" w:hAnsi="Times New Roman" w:cs="Times New Roman"/>
          <w:szCs w:val="21"/>
        </w:rPr>
        <w:t>不仅适用于不同情况的矿井火灾，对矿井水灾等灾害也同样适用。</w:t>
      </w:r>
    </w:p>
    <w:p w14:paraId="46F5E418" w14:textId="31A1566A" w:rsidR="00092C5F" w:rsidRPr="002E1301" w:rsidRDefault="00092C5F" w:rsidP="00353EB7">
      <w:pPr>
        <w:pStyle w:val="1"/>
        <w:spacing w:before="0" w:after="0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2E1301">
        <w:rPr>
          <w:rFonts w:ascii="Times New Roman" w:eastAsia="黑体" w:hAnsi="Times New Roman" w:cs="Times New Roman"/>
          <w:sz w:val="28"/>
          <w:szCs w:val="28"/>
        </w:rPr>
        <w:t>参考文献</w:t>
      </w:r>
    </w:p>
    <w:sectPr w:rsidR="00092C5F" w:rsidRPr="002E1301" w:rsidSect="00353EB7">
      <w:endnotePr>
        <w:numFmt w:val="decimal"/>
      </w:endnotePr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9871" w14:textId="77777777" w:rsidR="005E0BA9" w:rsidRDefault="005E0BA9" w:rsidP="009D5FED">
      <w:r>
        <w:separator/>
      </w:r>
    </w:p>
  </w:endnote>
  <w:endnote w:type="continuationSeparator" w:id="0">
    <w:p w14:paraId="7543AECA" w14:textId="77777777" w:rsidR="005E0BA9" w:rsidRDefault="005E0BA9" w:rsidP="009D5FED">
      <w:r>
        <w:continuationSeparator/>
      </w:r>
    </w:p>
  </w:endnote>
  <w:endnote w:id="1">
    <w:p w14:paraId="302BB6BE" w14:textId="46C20BCF" w:rsidR="0040488B" w:rsidRPr="00E104A9" w:rsidRDefault="0040488B" w:rsidP="00E104A9">
      <w:pPr>
        <w:pStyle w:val="ac"/>
        <w:spacing w:line="300" w:lineRule="auto"/>
        <w:ind w:left="420" w:hanging="420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谭波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基于物理场模型的矿井火灾动态仿真技术研究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[D]. </w:t>
      </w:r>
      <w:r>
        <w:rPr>
          <w:rFonts w:ascii="Times New Roman" w:eastAsia="宋体" w:hAnsi="Times New Roman" w:cs="Times New Roman" w:hint="eastAsia"/>
          <w:sz w:val="18"/>
          <w:szCs w:val="18"/>
        </w:rPr>
        <w:t>北京：</w:t>
      </w:r>
      <w:r w:rsidRPr="00E104A9">
        <w:rPr>
          <w:rFonts w:ascii="Times New Roman" w:eastAsia="宋体" w:hAnsi="Times New Roman" w:cs="Times New Roman"/>
          <w:sz w:val="18"/>
          <w:szCs w:val="18"/>
        </w:rPr>
        <w:t>中国矿业大学（北京）</w:t>
      </w:r>
      <w:r w:rsidRPr="00E104A9">
        <w:rPr>
          <w:rFonts w:ascii="Times New Roman" w:eastAsia="宋体" w:hAnsi="Times New Roman" w:cs="Times New Roman"/>
          <w:sz w:val="18"/>
          <w:szCs w:val="18"/>
        </w:rPr>
        <w:t>, 2010.</w:t>
      </w:r>
    </w:p>
  </w:endnote>
  <w:endnote w:id="2">
    <w:p w14:paraId="6BFD6C1C" w14:textId="5FCE8889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刘笑笑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汪云甲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毕京学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等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矿井火灾逃生路径规划及其三维仿真研究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中国安全科学学报</w:t>
      </w:r>
      <w:r w:rsidRPr="00E104A9">
        <w:rPr>
          <w:rFonts w:ascii="Times New Roman" w:eastAsia="宋体" w:hAnsi="Times New Roman" w:cs="Times New Roman"/>
          <w:sz w:val="18"/>
          <w:szCs w:val="18"/>
        </w:rPr>
        <w:t>, 2017, 27(10): 26- 31.</w:t>
      </w:r>
    </w:p>
  </w:endnote>
  <w:endnote w:id="3">
    <w:p w14:paraId="51EC0CC2" w14:textId="473A61C6" w:rsidR="0040488B" w:rsidRPr="00E104A9" w:rsidRDefault="0040488B" w:rsidP="00E104A9">
      <w:pPr>
        <w:pStyle w:val="ac"/>
        <w:spacing w:line="300" w:lineRule="auto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赵作鹏</w:t>
      </w:r>
      <w:r w:rsidRPr="00E104A9">
        <w:rPr>
          <w:rFonts w:ascii="Times New Roman" w:eastAsia="宋体" w:hAnsi="Times New Roman" w:cs="Times New Roman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宗元</w:t>
      </w:r>
      <w:r w:rsidRPr="00E104A9">
        <w:rPr>
          <w:rFonts w:ascii="Times New Roman" w:eastAsia="宋体" w:hAnsi="Times New Roman" w:cs="Times New Roman"/>
          <w:sz w:val="18"/>
          <w:szCs w:val="18"/>
        </w:rPr>
        <w:t>元．面向矿井突水避险的双向搜索多最优路径算法</w:t>
      </w:r>
      <w:r>
        <w:rPr>
          <w:rFonts w:ascii="Times New Roman" w:eastAsia="宋体" w:hAnsi="Times New Roman" w:cs="Times New Roman" w:hint="eastAsia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 xml:space="preserve">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中国矿业大学学报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2015,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44( 3):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590-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596</w:t>
      </w:r>
      <w:r w:rsidRPr="00E104A9">
        <w:rPr>
          <w:rFonts w:ascii="Times New Roman" w:eastAsia="宋体" w:hAnsi="Times New Roman" w:cs="Times New Roman"/>
          <w:sz w:val="18"/>
          <w:szCs w:val="18"/>
        </w:rPr>
        <w:t>．</w:t>
      </w:r>
    </w:p>
  </w:endnote>
  <w:endnote w:id="4">
    <w:p w14:paraId="6F127092" w14:textId="58973AE6" w:rsidR="0040488B" w:rsidRPr="00E104A9" w:rsidRDefault="0040488B" w:rsidP="00E104A9">
      <w:pPr>
        <w:pStyle w:val="ac"/>
        <w:spacing w:line="300" w:lineRule="auto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Minetti A E, Moia C, Roi G S, et al. Energy Cost of Walking and Running at Extreme Uphill and Downhill Slopes[J]. Journal of Applied Physiology, 2002, 93(3):1039-1046.</w:t>
      </w:r>
    </w:p>
  </w:endnote>
  <w:endnote w:id="5">
    <w:p w14:paraId="5FFFAF57" w14:textId="34D22C58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刘业娇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田志超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王文才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等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火灾巷道烟流速度变化规律研究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煤炭工程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 xml:space="preserve">, 2016, </w:t>
      </w:r>
      <w:r>
        <w:rPr>
          <w:rFonts w:ascii="Times New Roman" w:eastAsia="宋体" w:hAnsi="Times New Roman" w:cs="Times New Roman"/>
          <w:sz w:val="18"/>
          <w:szCs w:val="18"/>
        </w:rPr>
        <w:t>48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(03):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 w:hint="eastAsia"/>
          <w:sz w:val="18"/>
          <w:szCs w:val="18"/>
        </w:rPr>
        <w:t>96-98+102.</w:t>
      </w:r>
    </w:p>
  </w:endnote>
  <w:endnote w:id="6">
    <w:p w14:paraId="3BB98D4B" w14:textId="34334527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 xml:space="preserve">Yuan L, </w:t>
      </w:r>
      <w:r w:rsidRPr="00E104A9">
        <w:rPr>
          <w:rFonts w:ascii="Times New Roman" w:eastAsia="宋体" w:hAnsi="Times New Roman" w:cs="Times New Roman"/>
          <w:sz w:val="18"/>
          <w:szCs w:val="18"/>
        </w:rPr>
        <w:t>Mainiero R J, Rowland J H, et al. Numerical and experimental study on flame spread over conveyor belts in a large-scale tunnel[J]. Journal of Loss Prevention in the Process Industries, 2014, 30: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55-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62.</w:t>
      </w:r>
    </w:p>
  </w:endnote>
  <w:endnote w:id="7">
    <w:p w14:paraId="0E390E65" w14:textId="081159EE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>Wang L, Wang Y, Cao Q, et al. A framework for human error risk analysis of coal mine emergency evacuation in China[J]. Journal of Loss Prevention in the Process Industries, 2014, 30(1):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113-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123.</w:t>
      </w:r>
    </w:p>
  </w:endnote>
  <w:endnote w:id="8">
    <w:p w14:paraId="47F346EE" w14:textId="4EA0AA90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Guangwei Yan, Dandan Feng. Escape-Route Planning of Underground Coal Mine Based on Improved Ant Algorithm[J]. Mathematical Problems in Engineering, 2013(3): 1-14.</w:t>
      </w:r>
      <w:r w:rsidRPr="00E104A9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</w:endnote>
  <w:endnote w:id="9">
    <w:p w14:paraId="5AF4E8B5" w14:textId="299BDF6B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>Wen H Y</w:t>
      </w:r>
      <w:r w:rsidRPr="00E104A9">
        <w:rPr>
          <w:rFonts w:ascii="Times New Roman" w:eastAsia="宋体" w:hAnsi="Times New Roman" w:cs="Times New Roman"/>
          <w:sz w:val="18"/>
          <w:szCs w:val="18"/>
        </w:rPr>
        <w:t>，</w:t>
      </w:r>
      <w:r w:rsidRPr="00E104A9">
        <w:rPr>
          <w:rFonts w:ascii="Times New Roman" w:eastAsia="宋体" w:hAnsi="Times New Roman" w:cs="Times New Roman"/>
          <w:sz w:val="18"/>
          <w:szCs w:val="18"/>
        </w:rPr>
        <w:t>Xu J M</w:t>
      </w:r>
      <w:r w:rsidRPr="00E104A9">
        <w:rPr>
          <w:rFonts w:ascii="Times New Roman" w:eastAsia="宋体" w:hAnsi="Times New Roman" w:cs="Times New Roman"/>
          <w:sz w:val="18"/>
          <w:szCs w:val="18"/>
        </w:rPr>
        <w:t>，</w:t>
      </w:r>
      <w:r w:rsidRPr="00E104A9">
        <w:rPr>
          <w:rFonts w:ascii="Times New Roman" w:eastAsia="宋体" w:hAnsi="Times New Roman" w:cs="Times New Roman"/>
          <w:sz w:val="18"/>
          <w:szCs w:val="18"/>
        </w:rPr>
        <w:t>Zou L. Genetic algorithm-based computation of the shortest path in discrete-time dynamic networks</w:t>
      </w:r>
      <w:r w:rsidRPr="00E104A9">
        <w:rPr>
          <w:rFonts w:ascii="Times New Roman" w:eastAsia="宋体" w:hAnsi="Times New Roman" w:cs="Times New Roman"/>
          <w:sz w:val="18"/>
          <w:szCs w:val="18"/>
        </w:rPr>
        <w:t>［</w:t>
      </w:r>
      <w:r w:rsidRPr="00E104A9">
        <w:rPr>
          <w:rFonts w:ascii="Times New Roman" w:eastAsia="宋体" w:hAnsi="Times New Roman" w:cs="Times New Roman"/>
          <w:sz w:val="18"/>
          <w:szCs w:val="18"/>
        </w:rPr>
        <w:t>J</w:t>
      </w:r>
      <w:r w:rsidRPr="00E104A9">
        <w:rPr>
          <w:rFonts w:ascii="Times New Roman" w:eastAsia="宋体" w:hAnsi="Times New Roman" w:cs="Times New Roman"/>
          <w:sz w:val="18"/>
          <w:szCs w:val="18"/>
        </w:rPr>
        <w:t>］</w:t>
      </w:r>
      <w:r w:rsidRPr="00E104A9">
        <w:rPr>
          <w:rFonts w:ascii="Times New Roman" w:eastAsia="宋体" w:hAnsi="Times New Roman" w:cs="Times New Roman"/>
          <w:sz w:val="18"/>
          <w:szCs w:val="18"/>
        </w:rPr>
        <w:t>.Journal of South China University of Technology</w:t>
      </w:r>
      <w:r w:rsidRPr="00E104A9">
        <w:rPr>
          <w:rFonts w:ascii="Times New Roman" w:eastAsia="宋体" w:hAnsi="Times New Roman" w:cs="Times New Roman"/>
          <w:sz w:val="18"/>
          <w:szCs w:val="18"/>
        </w:rPr>
        <w:t>（</w:t>
      </w:r>
      <w:r w:rsidRPr="00E104A9">
        <w:rPr>
          <w:rFonts w:ascii="Times New Roman" w:eastAsia="宋体" w:hAnsi="Times New Roman" w:cs="Times New Roman"/>
          <w:sz w:val="18"/>
          <w:szCs w:val="18"/>
        </w:rPr>
        <w:t>Natural Science Edition</w:t>
      </w:r>
      <w:r w:rsidRPr="00E104A9">
        <w:rPr>
          <w:rFonts w:ascii="Times New Roman" w:eastAsia="宋体" w:hAnsi="Times New Roman" w:cs="Times New Roman"/>
          <w:sz w:val="18"/>
          <w:szCs w:val="18"/>
        </w:rPr>
        <w:t>）</w:t>
      </w:r>
      <w:r w:rsidRPr="00E104A9">
        <w:rPr>
          <w:rFonts w:ascii="Times New Roman" w:eastAsia="宋体" w:hAnsi="Times New Roman" w:cs="Times New Roman"/>
          <w:sz w:val="18"/>
          <w:szCs w:val="18"/>
        </w:rPr>
        <w:t>,2008,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36(2):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13-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16.</w:t>
      </w:r>
    </w:p>
  </w:endnote>
  <w:endnote w:id="10">
    <w:p w14:paraId="00905634" w14:textId="087FBFF1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徐劭懿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李梅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毛善君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等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带约束条件的煤矿火灾避灾路线算法研究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煤炭科学技术</w:t>
      </w:r>
      <w:r w:rsidRPr="00E104A9">
        <w:rPr>
          <w:rFonts w:ascii="Times New Roman" w:eastAsia="宋体" w:hAnsi="Times New Roman" w:cs="Times New Roman"/>
          <w:sz w:val="18"/>
          <w:szCs w:val="18"/>
        </w:rPr>
        <w:t>, 2018, 46(5):59+173-178.</w:t>
      </w:r>
    </w:p>
  </w:endnote>
  <w:endnote w:id="11">
    <w:p w14:paraId="3C47B254" w14:textId="747C859F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>Zhang Y J, Wang J H, Bai Y, et al. Mathematical model and fire simulation of underground optimal escape path[J]. Journal of China Coal Society, 2015, 40: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413-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418.</w:t>
      </w:r>
    </w:p>
  </w:endnote>
  <w:endnote w:id="12">
    <w:p w14:paraId="1BEC0002" w14:textId="57078D62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刘慧敏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邓敏</w:t>
      </w:r>
      <w:r>
        <w:rPr>
          <w:rFonts w:ascii="Times New Roman" w:eastAsia="宋体" w:hAnsi="Times New Roman" w:cs="Times New Roman"/>
          <w:sz w:val="18"/>
          <w:szCs w:val="18"/>
        </w:rPr>
        <w:t>,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樊子德</w:t>
      </w:r>
      <w:r w:rsidRPr="00E104A9">
        <w:rPr>
          <w:rFonts w:ascii="Times New Roman" w:eastAsia="宋体" w:hAnsi="Times New Roman" w:cs="Times New Roman"/>
          <w:sz w:val="18"/>
          <w:szCs w:val="18"/>
        </w:rPr>
        <w:t>.</w:t>
      </w:r>
      <w:r w:rsidRPr="00E104A9">
        <w:rPr>
          <w:rFonts w:ascii="Times New Roman" w:eastAsia="宋体" w:hAnsi="Times New Roman" w:cs="Times New Roman"/>
          <w:sz w:val="18"/>
          <w:szCs w:val="18"/>
        </w:rPr>
        <w:t>等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地图上居民地空间信息的特征度量法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测绘学报</w:t>
      </w:r>
      <w:r w:rsidRPr="00E104A9">
        <w:rPr>
          <w:rFonts w:ascii="Times New Roman" w:eastAsia="宋体" w:hAnsi="Times New Roman" w:cs="Times New Roman"/>
          <w:sz w:val="18"/>
          <w:szCs w:val="18"/>
        </w:rPr>
        <w:t>. 2014, 43(10): 1092-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1098. </w:t>
      </w:r>
    </w:p>
  </w:endnote>
  <w:endnote w:id="13">
    <w:p w14:paraId="594E4B70" w14:textId="3EF9C9C1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Fonts w:ascii="Times New Roman" w:eastAsia="宋体" w:hAnsi="Times New Roman" w:cs="Times New Roman"/>
          <w:sz w:val="18"/>
          <w:szCs w:val="18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刘慧敏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邓敏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徐震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等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线要素几何信息量度量方法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武汉大学学报</w:t>
      </w:r>
      <w:r w:rsidRPr="00E104A9">
        <w:rPr>
          <w:rFonts w:ascii="Times New Roman" w:eastAsia="宋体" w:hAnsi="Times New Roman" w:cs="Times New Roman"/>
          <w:sz w:val="18"/>
          <w:szCs w:val="18"/>
        </w:rPr>
        <w:t>(</w:t>
      </w:r>
      <w:r w:rsidRPr="00E104A9">
        <w:rPr>
          <w:rFonts w:ascii="Times New Roman" w:eastAsia="宋体" w:hAnsi="Times New Roman" w:cs="Times New Roman"/>
          <w:sz w:val="18"/>
          <w:szCs w:val="18"/>
        </w:rPr>
        <w:t>信息科学版</w:t>
      </w:r>
      <w:r w:rsidRPr="00E104A9">
        <w:rPr>
          <w:rFonts w:ascii="Times New Roman" w:eastAsia="宋体" w:hAnsi="Times New Roman" w:cs="Times New Roman"/>
          <w:sz w:val="18"/>
          <w:szCs w:val="18"/>
        </w:rPr>
        <w:t>), 2014(04):125-129.</w:t>
      </w:r>
    </w:p>
  </w:endnote>
  <w:endnote w:id="14">
    <w:p w14:paraId="6D0EFFF6" w14:textId="353C66C0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何晶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张红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曹炜威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等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地图符号拓扑紧凑性和异质性信息测度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测绘科学</w:t>
      </w:r>
      <w:r w:rsidRPr="00E104A9">
        <w:rPr>
          <w:rFonts w:ascii="Times New Roman" w:eastAsia="宋体" w:hAnsi="Times New Roman" w:cs="Times New Roman"/>
          <w:sz w:val="18"/>
          <w:szCs w:val="18"/>
        </w:rPr>
        <w:t>, 2017, 42(1): 131-135.</w:t>
      </w:r>
    </w:p>
  </w:endnote>
  <w:endnote w:id="15">
    <w:p w14:paraId="394B1C0C" w14:textId="538248D1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李雯静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刘怡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胡丹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一种改进的道路网信息层次度量方法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测绘科学</w:t>
      </w:r>
      <w:r w:rsidRPr="00E104A9">
        <w:rPr>
          <w:rFonts w:ascii="Times New Roman" w:eastAsia="宋体" w:hAnsi="Times New Roman" w:cs="Times New Roman"/>
          <w:sz w:val="18"/>
          <w:szCs w:val="18"/>
        </w:rPr>
        <w:t>, 2019</w:t>
      </w:r>
      <w:r w:rsidRPr="00E104A9">
        <w:rPr>
          <w:rFonts w:ascii="Times New Roman" w:eastAsia="宋体" w:hAnsi="Times New Roman" w:cs="Times New Roman"/>
          <w:sz w:val="18"/>
          <w:szCs w:val="18"/>
        </w:rPr>
        <w:t>，</w:t>
      </w:r>
      <w:r w:rsidRPr="00E104A9">
        <w:rPr>
          <w:rFonts w:ascii="Times New Roman" w:eastAsia="宋体" w:hAnsi="Times New Roman" w:cs="Times New Roman"/>
          <w:sz w:val="18"/>
          <w:szCs w:val="18"/>
        </w:rPr>
        <w:t xml:space="preserve">44(9):176-184. </w:t>
      </w:r>
    </w:p>
  </w:endnote>
  <w:endnote w:id="16">
    <w:p w14:paraId="295C08AF" w14:textId="47512384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>Wenjing Li, Dan Hu, Yi Liu. An improved measuring method for the information entropy of network topology. Transactions in GIS. 2018</w:t>
      </w:r>
      <w:r w:rsidRPr="00E104A9">
        <w:rPr>
          <w:rFonts w:ascii="Times New Roman" w:eastAsia="宋体" w:hAnsi="Times New Roman" w:cs="Times New Roman"/>
          <w:sz w:val="18"/>
          <w:szCs w:val="18"/>
        </w:rPr>
        <w:t>，</w:t>
      </w:r>
      <w:r w:rsidRPr="00E104A9">
        <w:rPr>
          <w:rFonts w:ascii="Times New Roman" w:eastAsia="宋体" w:hAnsi="Times New Roman" w:cs="Times New Roman"/>
          <w:sz w:val="18"/>
          <w:szCs w:val="18"/>
        </w:rPr>
        <w:t>22</w:t>
      </w:r>
      <w:r w:rsidRPr="00E104A9">
        <w:rPr>
          <w:rFonts w:ascii="Times New Roman" w:eastAsia="宋体" w:hAnsi="Times New Roman" w:cs="Times New Roman"/>
          <w:sz w:val="18"/>
          <w:szCs w:val="18"/>
        </w:rPr>
        <w:t>（</w:t>
      </w:r>
      <w:r w:rsidRPr="00E104A9">
        <w:rPr>
          <w:rFonts w:ascii="Times New Roman" w:eastAsia="宋体" w:hAnsi="Times New Roman" w:cs="Times New Roman"/>
          <w:sz w:val="18"/>
          <w:szCs w:val="18"/>
        </w:rPr>
        <w:t>6</w:t>
      </w:r>
      <w:r w:rsidRPr="00E104A9">
        <w:rPr>
          <w:rFonts w:ascii="Times New Roman" w:eastAsia="宋体" w:hAnsi="Times New Roman" w:cs="Times New Roman"/>
          <w:sz w:val="18"/>
          <w:szCs w:val="18"/>
        </w:rPr>
        <w:t>）</w:t>
      </w:r>
      <w:r w:rsidRPr="00E104A9">
        <w:rPr>
          <w:rFonts w:ascii="Times New Roman" w:eastAsia="宋体" w:hAnsi="Times New Roman" w:cs="Times New Roman"/>
          <w:sz w:val="18"/>
          <w:szCs w:val="18"/>
        </w:rPr>
        <w:t>:1632-1648.</w:t>
      </w:r>
    </w:p>
  </w:endnote>
  <w:endnote w:id="17">
    <w:p w14:paraId="27C66C3B" w14:textId="2813DF1D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>Yi Liu, Wenjing Li. A New Algorithms of Stroke Generation Considering Geometric and Structural Properties of Road Network[J]. ISPRS International Journal of Geo-Information</w:t>
      </w:r>
      <w:r w:rsidRPr="00E104A9">
        <w:rPr>
          <w:rFonts w:ascii="Times New Roman" w:eastAsia="宋体" w:hAnsi="Times New Roman" w:cs="Times New Roman"/>
          <w:sz w:val="18"/>
          <w:szCs w:val="18"/>
        </w:rPr>
        <w:t>，</w:t>
      </w:r>
      <w:r w:rsidRPr="00E104A9">
        <w:rPr>
          <w:rFonts w:ascii="Times New Roman" w:eastAsia="宋体" w:hAnsi="Times New Roman" w:cs="Times New Roman"/>
          <w:sz w:val="18"/>
          <w:szCs w:val="18"/>
        </w:rPr>
        <w:t>2019,8(7):304-327.</w:t>
      </w:r>
    </w:p>
  </w:endnote>
  <w:endnote w:id="18">
    <w:p w14:paraId="5CFEEE9C" w14:textId="0B9D9A9E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童兴，原帅琪，方伟鹏，等．基于</w:t>
      </w:r>
      <w:r w:rsidRPr="00E104A9">
        <w:rPr>
          <w:rFonts w:ascii="Times New Roman" w:eastAsia="宋体" w:hAnsi="Times New Roman" w:cs="Times New Roman"/>
          <w:sz w:val="18"/>
          <w:szCs w:val="18"/>
        </w:rPr>
        <w:t>Dijkstra</w:t>
      </w:r>
      <w:r w:rsidRPr="00E104A9">
        <w:rPr>
          <w:rFonts w:ascii="Times New Roman" w:eastAsia="宋体" w:hAnsi="Times New Roman" w:cs="Times New Roman"/>
          <w:sz w:val="18"/>
          <w:szCs w:val="18"/>
        </w:rPr>
        <w:t>算法的矿井最佳避灾路线分类求取</w:t>
      </w:r>
      <w:r w:rsidRPr="00E104A9">
        <w:rPr>
          <w:rFonts w:ascii="Times New Roman" w:eastAsia="宋体" w:hAnsi="Times New Roman" w:cs="Times New Roman"/>
          <w:sz w:val="18"/>
          <w:szCs w:val="18"/>
        </w:rPr>
        <w:t>[J]</w:t>
      </w:r>
      <w:r w:rsidRPr="00E104A9">
        <w:rPr>
          <w:rFonts w:ascii="Times New Roman" w:eastAsia="宋体" w:hAnsi="Times New Roman" w:cs="Times New Roman"/>
          <w:sz w:val="18"/>
          <w:szCs w:val="18"/>
        </w:rPr>
        <w:t>．工矿自动化，</w:t>
      </w:r>
      <w:r w:rsidRPr="00E104A9">
        <w:rPr>
          <w:rFonts w:ascii="Times New Roman" w:eastAsia="宋体" w:hAnsi="Times New Roman" w:cs="Times New Roman"/>
          <w:sz w:val="18"/>
          <w:szCs w:val="18"/>
        </w:rPr>
        <w:t>2018</w:t>
      </w:r>
      <w:r w:rsidRPr="00E104A9">
        <w:rPr>
          <w:rFonts w:ascii="Times New Roman" w:eastAsia="宋体" w:hAnsi="Times New Roman" w:cs="Times New Roman"/>
          <w:sz w:val="18"/>
          <w:szCs w:val="18"/>
        </w:rPr>
        <w:t>，</w:t>
      </w:r>
      <w:r w:rsidRPr="00E104A9">
        <w:rPr>
          <w:rFonts w:ascii="Times New Roman" w:eastAsia="宋体" w:hAnsi="Times New Roman" w:cs="Times New Roman"/>
          <w:sz w:val="18"/>
          <w:szCs w:val="18"/>
        </w:rPr>
        <w:t>44</w:t>
      </w:r>
      <w:r w:rsidRPr="00E104A9">
        <w:rPr>
          <w:rFonts w:ascii="Times New Roman" w:eastAsia="宋体" w:hAnsi="Times New Roman" w:cs="Times New Roman"/>
          <w:sz w:val="18"/>
          <w:szCs w:val="18"/>
        </w:rPr>
        <w:t>（</w:t>
      </w:r>
      <w:r w:rsidRPr="00E104A9">
        <w:rPr>
          <w:rFonts w:ascii="Times New Roman" w:eastAsia="宋体" w:hAnsi="Times New Roman" w:cs="Times New Roman"/>
          <w:sz w:val="18"/>
          <w:szCs w:val="18"/>
        </w:rPr>
        <w:t>4</w:t>
      </w:r>
      <w:r w:rsidRPr="00E104A9">
        <w:rPr>
          <w:rFonts w:ascii="Times New Roman" w:eastAsia="宋体" w:hAnsi="Times New Roman" w:cs="Times New Roman"/>
          <w:sz w:val="18"/>
          <w:szCs w:val="18"/>
        </w:rPr>
        <w:t>）：</w:t>
      </w:r>
      <w:r w:rsidRPr="00E104A9">
        <w:rPr>
          <w:rFonts w:ascii="Times New Roman" w:eastAsia="宋体" w:hAnsi="Times New Roman" w:cs="Times New Roman"/>
          <w:sz w:val="18"/>
          <w:szCs w:val="18"/>
        </w:rPr>
        <w:t>94</w:t>
      </w:r>
      <w:r w:rsidRPr="00E104A9">
        <w:rPr>
          <w:rFonts w:ascii="Times New Roman" w:eastAsia="宋体" w:hAnsi="Times New Roman" w:cs="Times New Roman"/>
          <w:sz w:val="18"/>
          <w:szCs w:val="18"/>
        </w:rPr>
        <w:t>－</w:t>
      </w:r>
      <w:r w:rsidRPr="00E104A9">
        <w:rPr>
          <w:rFonts w:ascii="Times New Roman" w:eastAsia="宋体" w:hAnsi="Times New Roman" w:cs="Times New Roman"/>
          <w:sz w:val="18"/>
          <w:szCs w:val="18"/>
        </w:rPr>
        <w:t>99</w:t>
      </w:r>
      <w:r w:rsidRPr="00E104A9">
        <w:rPr>
          <w:rFonts w:ascii="Times New Roman" w:eastAsia="宋体" w:hAnsi="Times New Roman" w:cs="Times New Roman"/>
          <w:sz w:val="18"/>
          <w:szCs w:val="18"/>
        </w:rPr>
        <w:t>．</w:t>
      </w:r>
    </w:p>
  </w:endnote>
  <w:endnote w:id="19">
    <w:p w14:paraId="2F0DFD77" w14:textId="57C7D180" w:rsidR="0040488B" w:rsidRPr="00E104A9" w:rsidRDefault="0040488B" w:rsidP="00E104A9">
      <w:pPr>
        <w:pStyle w:val="ac"/>
        <w:spacing w:line="300" w:lineRule="auto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kern w:val="0"/>
          <w:sz w:val="18"/>
          <w:szCs w:val="18"/>
        </w:rPr>
        <w:t>Ou W</w:t>
      </w:r>
      <w:ins w:id="11" w:author="Y L" w:date="2019-04-10T20:57:00Z">
        <w:r w:rsidRPr="00E104A9">
          <w:rPr>
            <w:rFonts w:ascii="Times New Roman" w:eastAsia="宋体" w:hAnsi="Times New Roman" w:cs="Times New Roman"/>
            <w:kern w:val="0"/>
            <w:sz w:val="18"/>
            <w:szCs w:val="18"/>
          </w:rPr>
          <w:t>enjun,</w:t>
        </w:r>
      </w:ins>
      <w:ins w:id="12" w:author="Y L" w:date="2019-04-10T20:58:00Z">
        <w:r w:rsidRPr="00E104A9">
          <w:rPr>
            <w:rFonts w:ascii="Times New Roman" w:eastAsia="宋体" w:hAnsi="Times New Roman" w:cs="Times New Roman"/>
            <w:kern w:val="0"/>
            <w:sz w:val="18"/>
            <w:szCs w:val="18"/>
          </w:rPr>
          <w:t xml:space="preserve"> Yao Xianlin</w:t>
        </w:r>
      </w:ins>
      <w:del w:id="13" w:author="Y L" w:date="2019-04-10T20:57:00Z">
        <w:r w:rsidRPr="00E104A9" w:rsidDel="003D5BA4">
          <w:rPr>
            <w:rFonts w:ascii="Times New Roman" w:eastAsia="宋体" w:hAnsi="Times New Roman" w:cs="Times New Roman"/>
            <w:kern w:val="0"/>
            <w:sz w:val="18"/>
            <w:szCs w:val="18"/>
          </w:rPr>
          <w:delText xml:space="preserve"> </w:delText>
        </w:r>
      </w:del>
      <w:del w:id="14" w:author="Y L" w:date="2019-04-10T20:58:00Z">
        <w:r w:rsidRPr="00E104A9" w:rsidDel="003D5BA4">
          <w:rPr>
            <w:rFonts w:ascii="Times New Roman" w:eastAsia="宋体" w:hAnsi="Times New Roman" w:cs="Times New Roman"/>
            <w:kern w:val="0"/>
            <w:sz w:val="18"/>
            <w:szCs w:val="18"/>
          </w:rPr>
          <w:delText>A, Yao X</w:delText>
        </w:r>
      </w:del>
      <w:r w:rsidRPr="00E104A9">
        <w:rPr>
          <w:rFonts w:ascii="Times New Roman" w:eastAsia="宋体" w:hAnsi="Times New Roman" w:cs="Times New Roman"/>
          <w:kern w:val="0"/>
          <w:sz w:val="18"/>
          <w:szCs w:val="18"/>
        </w:rPr>
        <w:t>. Measuring of Cartographic Information Amount</w:t>
      </w:r>
      <w:ins w:id="15" w:author="Y L" w:date="2019-04-10T20:58:00Z">
        <w:r w:rsidRPr="00E104A9">
          <w:rPr>
            <w:rFonts w:ascii="Times New Roman" w:eastAsia="宋体" w:hAnsi="Times New Roman" w:cs="Times New Roman"/>
            <w:kern w:val="0"/>
            <w:sz w:val="18"/>
            <w:szCs w:val="18"/>
          </w:rPr>
          <w:t xml:space="preserve"> </w:t>
        </w:r>
      </w:ins>
      <w:del w:id="16" w:author="Y L" w:date="2019-04-10T20:58:00Z">
        <w:r w:rsidRPr="00E104A9" w:rsidDel="003D5BA4">
          <w:rPr>
            <w:rFonts w:ascii="Times New Roman" w:eastAsia="宋体" w:hAnsi="Times New Roman" w:cs="Times New Roman"/>
            <w:kern w:val="0"/>
            <w:sz w:val="18"/>
            <w:szCs w:val="18"/>
          </w:rPr>
          <w:delText>——T</w:delText>
        </w:r>
      </w:del>
      <w:ins w:id="17" w:author="Y L" w:date="2019-04-10T20:58:00Z">
        <w:r w:rsidRPr="00E104A9">
          <w:rPr>
            <w:rFonts w:ascii="Times New Roman" w:eastAsia="宋体" w:hAnsi="Times New Roman" w:cs="Times New Roman"/>
            <w:kern w:val="0"/>
            <w:sz w:val="18"/>
            <w:szCs w:val="18"/>
          </w:rPr>
          <w:t>t</w:t>
        </w:r>
      </w:ins>
      <w:r w:rsidRPr="00E104A9">
        <w:rPr>
          <w:rFonts w:ascii="Times New Roman" w:eastAsia="宋体" w:hAnsi="Times New Roman" w:cs="Times New Roman"/>
          <w:kern w:val="0"/>
          <w:sz w:val="18"/>
          <w:szCs w:val="18"/>
        </w:rPr>
        <w:t>he General Eigen</w:t>
      </w:r>
      <w:ins w:id="18" w:author="Y L" w:date="2019-04-10T20:58:00Z">
        <w:r w:rsidRPr="00E104A9">
          <w:rPr>
            <w:rFonts w:ascii="Times New Roman" w:eastAsia="宋体" w:hAnsi="Times New Roman" w:cs="Times New Roman"/>
            <w:kern w:val="0"/>
            <w:sz w:val="18"/>
            <w:szCs w:val="18"/>
          </w:rPr>
          <w:t xml:space="preserve"> </w:t>
        </w:r>
      </w:ins>
      <w:r w:rsidRPr="00E104A9">
        <w:rPr>
          <w:rFonts w:ascii="Times New Roman" w:eastAsia="宋体" w:hAnsi="Times New Roman" w:cs="Times New Roman"/>
          <w:kern w:val="0"/>
          <w:sz w:val="18"/>
          <w:szCs w:val="18"/>
        </w:rPr>
        <w:t>value Measuring Metho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del w:id="19" w:author="Y L" w:date="2019-04-10T20:45:00Z">
        <w:r w:rsidRPr="00E104A9" w:rsidDel="007F0C89">
          <w:rPr>
            <w:rFonts w:ascii="Times New Roman" w:eastAsia="宋体" w:hAnsi="Times New Roman" w:cs="Times New Roman"/>
            <w:kern w:val="0"/>
            <w:sz w:val="18"/>
            <w:szCs w:val="18"/>
          </w:rPr>
          <w:delText>d…</w:delText>
        </w:r>
      </w:del>
      <w:r w:rsidRPr="00E104A9">
        <w:rPr>
          <w:rFonts w:ascii="Times New Roman" w:eastAsia="宋体" w:hAnsi="Times New Roman" w:cs="Times New Roman"/>
          <w:kern w:val="0"/>
          <w:sz w:val="18"/>
          <w:szCs w:val="18"/>
        </w:rPr>
        <w:t>[J]. Map, 1988</w:t>
      </w:r>
      <w:ins w:id="20" w:author="Y L" w:date="2019-04-10T20:59:00Z">
        <w:r w:rsidRPr="00E104A9">
          <w:rPr>
            <w:rFonts w:ascii="Times New Roman" w:eastAsia="宋体" w:hAnsi="Times New Roman" w:cs="Times New Roman"/>
            <w:kern w:val="0"/>
            <w:sz w:val="18"/>
            <w:szCs w:val="18"/>
          </w:rPr>
          <w:t>(4):20-24</w:t>
        </w:r>
      </w:ins>
      <w:r w:rsidRPr="00E104A9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</w:p>
  </w:endnote>
  <w:endnote w:id="20">
    <w:p w14:paraId="64251DCE" w14:textId="612444EE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严瑞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龙毅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郑玥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等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顾及地形起伏的步行最优路径分析算法</w:t>
      </w:r>
      <w:r>
        <w:rPr>
          <w:rFonts w:ascii="Times New Roman" w:eastAsia="宋体" w:hAnsi="Times New Roman" w:cs="Times New Roman" w:hint="eastAsia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>J]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武汉大学学报</w:t>
      </w:r>
      <w:r>
        <w:rPr>
          <w:rFonts w:ascii="Times New Roman" w:eastAsia="宋体" w:hAnsi="Times New Roman" w:cs="Times New Roman"/>
          <w:sz w:val="18"/>
          <w:szCs w:val="18"/>
        </w:rPr>
        <w:t>(</w:t>
      </w:r>
      <w:r w:rsidRPr="00E104A9">
        <w:rPr>
          <w:rFonts w:ascii="Times New Roman" w:eastAsia="宋体" w:hAnsi="Times New Roman" w:cs="Times New Roman"/>
          <w:sz w:val="18"/>
          <w:szCs w:val="18"/>
        </w:rPr>
        <w:t>信息科学版</w:t>
      </w:r>
      <w:r>
        <w:rPr>
          <w:rFonts w:ascii="Times New Roman" w:eastAsia="宋体" w:hAnsi="Times New Roman" w:cs="Times New Roman" w:hint="eastAsia"/>
          <w:sz w:val="18"/>
          <w:szCs w:val="18"/>
        </w:rPr>
        <w:t>),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2012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37(</w:t>
      </w:r>
      <w:r>
        <w:rPr>
          <w:rFonts w:ascii="Times New Roman" w:eastAsia="宋体" w:hAnsi="Times New Roman" w:cs="Times New Roman"/>
          <w:sz w:val="18"/>
          <w:szCs w:val="18"/>
        </w:rPr>
        <w:t>5</w:t>
      </w:r>
      <w:r w:rsidRPr="00E104A9">
        <w:rPr>
          <w:rFonts w:ascii="Times New Roman" w:eastAsia="宋体" w:hAnsi="Times New Roman" w:cs="Times New Roman"/>
          <w:sz w:val="18"/>
          <w:szCs w:val="18"/>
        </w:rPr>
        <w:t>):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564</w:t>
      </w:r>
      <w:r w:rsidRPr="00E104A9">
        <w:rPr>
          <w:rFonts w:ascii="Times New Roman" w:eastAsia="宋体" w:hAnsi="Times New Roman" w:cs="Times New Roman"/>
          <w:sz w:val="18"/>
          <w:szCs w:val="18"/>
        </w:rPr>
        <w:t>－</w:t>
      </w:r>
      <w:r w:rsidRPr="00E104A9">
        <w:rPr>
          <w:rFonts w:ascii="Times New Roman" w:eastAsia="宋体" w:hAnsi="Times New Roman" w:cs="Times New Roman"/>
          <w:sz w:val="18"/>
          <w:szCs w:val="18"/>
        </w:rPr>
        <w:t>568</w:t>
      </w:r>
      <w:r>
        <w:rPr>
          <w:rFonts w:ascii="Times New Roman" w:eastAsia="宋体" w:hAnsi="Times New Roman" w:cs="Times New Roman" w:hint="eastAsia"/>
          <w:sz w:val="18"/>
          <w:szCs w:val="18"/>
        </w:rPr>
        <w:t>+</w:t>
      </w:r>
      <w:r w:rsidRPr="00E104A9">
        <w:rPr>
          <w:rFonts w:ascii="Times New Roman" w:eastAsia="宋体" w:hAnsi="Times New Roman" w:cs="Times New Roman"/>
          <w:sz w:val="18"/>
          <w:szCs w:val="18"/>
        </w:rPr>
        <w:t>572</w:t>
      </w:r>
      <w:r w:rsidRPr="00E104A9">
        <w:rPr>
          <w:rFonts w:ascii="Times New Roman" w:eastAsia="宋体" w:hAnsi="Times New Roman" w:cs="Times New Roman"/>
          <w:sz w:val="18"/>
          <w:szCs w:val="18"/>
        </w:rPr>
        <w:t>．</w:t>
      </w:r>
    </w:p>
  </w:endnote>
  <w:endnote w:id="21">
    <w:p w14:paraId="49779156" w14:textId="71E8379B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Style w:val="ae"/>
          <w:rFonts w:ascii="Times New Roman" w:eastAsia="宋体" w:hAnsi="Times New Roman" w:cs="Times New Roman"/>
          <w:sz w:val="18"/>
          <w:szCs w:val="18"/>
          <w:vertAlign w:val="baseline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  <w:t>SANZ</w:t>
      </w:r>
      <w:r w:rsidRPr="00E104A9">
        <w:rPr>
          <w:rFonts w:ascii="Times New Roman" w:eastAsia="宋体" w:hAnsi="Times New Roman" w:cs="Times New Roman"/>
          <w:sz w:val="18"/>
          <w:szCs w:val="18"/>
        </w:rPr>
        <w:t>－</w:t>
      </w:r>
      <w:r w:rsidRPr="00E104A9">
        <w:rPr>
          <w:rFonts w:ascii="Times New Roman" w:eastAsia="宋体" w:hAnsi="Times New Roman" w:cs="Times New Roman"/>
          <w:sz w:val="18"/>
          <w:szCs w:val="18"/>
        </w:rPr>
        <w:t>AND</w:t>
      </w:r>
      <w:r w:rsidRPr="00E104A9">
        <w:rPr>
          <w:rFonts w:ascii="Times New Roman" w:eastAsia="宋体" w:hAnsi="Times New Roman" w:cs="Times New Roman"/>
          <w:sz w:val="18"/>
          <w:szCs w:val="18"/>
        </w:rPr>
        <w:t>Ｒ</w:t>
      </w:r>
      <w:r w:rsidRPr="00E104A9">
        <w:rPr>
          <w:rFonts w:ascii="Times New Roman" w:eastAsia="宋体" w:hAnsi="Times New Roman" w:cs="Times New Roman"/>
          <w:sz w:val="18"/>
          <w:szCs w:val="18"/>
        </w:rPr>
        <w:t>ES A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CUE</w:t>
      </w:r>
      <w:r w:rsidRPr="00E104A9">
        <w:rPr>
          <w:rFonts w:ascii="Times New Roman" w:eastAsia="宋体" w:hAnsi="Times New Roman" w:cs="Times New Roman"/>
          <w:sz w:val="18"/>
          <w:szCs w:val="18"/>
        </w:rPr>
        <w:t>Ｒ</w:t>
      </w:r>
      <w:r w:rsidRPr="00E104A9">
        <w:rPr>
          <w:rFonts w:ascii="Times New Roman" w:eastAsia="宋体" w:hAnsi="Times New Roman" w:cs="Times New Roman"/>
          <w:sz w:val="18"/>
          <w:szCs w:val="18"/>
        </w:rPr>
        <w:t>VA A</w:t>
      </w:r>
      <w:r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E104A9">
        <w:rPr>
          <w:rFonts w:ascii="Times New Roman" w:eastAsia="宋体" w:hAnsi="Times New Roman" w:cs="Times New Roman"/>
          <w:sz w:val="18"/>
          <w:szCs w:val="18"/>
        </w:rPr>
        <w:t>Pedestrian wind comfort feasibility study of criteria homogenization</w:t>
      </w:r>
      <w:r>
        <w:rPr>
          <w:rFonts w:ascii="Times New Roman" w:eastAsia="宋体" w:hAnsi="Times New Roman" w:cs="Times New Roman" w:hint="eastAsia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 xml:space="preserve">J]. </w:t>
      </w:r>
      <w:r w:rsidRPr="00E104A9">
        <w:rPr>
          <w:rFonts w:ascii="Times New Roman" w:eastAsia="宋体" w:hAnsi="Times New Roman" w:cs="Times New Roman"/>
          <w:sz w:val="18"/>
          <w:szCs w:val="18"/>
        </w:rPr>
        <w:t>Journal of Wind Engineering and Industria</w:t>
      </w:r>
      <w:r>
        <w:rPr>
          <w:rFonts w:ascii="Times New Roman" w:eastAsia="宋体" w:hAnsi="Times New Roman" w:cs="Times New Roman"/>
          <w:sz w:val="18"/>
          <w:szCs w:val="18"/>
        </w:rPr>
        <w:t xml:space="preserve">l </w:t>
      </w:r>
      <w:r w:rsidRPr="00E104A9">
        <w:rPr>
          <w:rFonts w:ascii="Times New Roman" w:eastAsia="宋体" w:hAnsi="Times New Roman" w:cs="Times New Roman"/>
          <w:sz w:val="18"/>
          <w:szCs w:val="18"/>
        </w:rPr>
        <w:t>Aerodyna</w:t>
      </w:r>
      <w:r>
        <w:rPr>
          <w:rFonts w:ascii="Times New Roman" w:eastAsia="宋体" w:hAnsi="Times New Roman" w:cs="Times New Roman"/>
          <w:sz w:val="18"/>
          <w:szCs w:val="18"/>
        </w:rPr>
        <w:t>mics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2006</w:t>
      </w:r>
      <w:r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E104A9">
        <w:rPr>
          <w:rFonts w:ascii="Times New Roman" w:eastAsia="宋体" w:hAnsi="Times New Roman" w:cs="Times New Roman"/>
          <w:sz w:val="18"/>
          <w:szCs w:val="18"/>
        </w:rPr>
        <w:t>94( 11) : 799</w:t>
      </w:r>
      <w:r w:rsidRPr="00E104A9">
        <w:rPr>
          <w:rFonts w:ascii="Times New Roman" w:eastAsia="宋体" w:hAnsi="Times New Roman" w:cs="Times New Roman"/>
          <w:sz w:val="18"/>
          <w:szCs w:val="18"/>
        </w:rPr>
        <w:t>－</w:t>
      </w:r>
      <w:r w:rsidRPr="00E104A9">
        <w:rPr>
          <w:rFonts w:ascii="Times New Roman" w:eastAsia="宋体" w:hAnsi="Times New Roman" w:cs="Times New Roman"/>
          <w:sz w:val="18"/>
          <w:szCs w:val="18"/>
        </w:rPr>
        <w:t>813</w:t>
      </w:r>
      <w:r w:rsidRPr="00E104A9">
        <w:rPr>
          <w:rFonts w:ascii="Times New Roman" w:eastAsia="宋体" w:hAnsi="Times New Roman" w:cs="Times New Roman"/>
          <w:sz w:val="18"/>
          <w:szCs w:val="18"/>
        </w:rPr>
        <w:t>．</w:t>
      </w:r>
    </w:p>
  </w:endnote>
  <w:endnote w:id="22">
    <w:p w14:paraId="1F9E2ED4" w14:textId="675F53F4" w:rsidR="0040488B" w:rsidRPr="00E104A9" w:rsidRDefault="0040488B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  <w:pPrChange w:id="21" w:author="Y L" w:date="2019-04-09T15:00:00Z">
          <w:pPr>
            <w:pStyle w:val="ac"/>
          </w:pPr>
        </w:pPrChange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Fonts w:ascii="Times New Roman" w:eastAsia="宋体" w:hAnsi="Times New Roman" w:cs="Times New Roman"/>
          <w:sz w:val="18"/>
          <w:szCs w:val="18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ins w:id="22" w:author="Y L" w:date="2019-04-09T15:00:00Z">
        <w:r w:rsidRPr="00E104A9">
          <w:rPr>
            <w:rFonts w:ascii="Times New Roman" w:eastAsia="宋体" w:hAnsi="Times New Roman" w:cs="Times New Roman"/>
            <w:sz w:val="18"/>
            <w:szCs w:val="18"/>
          </w:rPr>
          <w:t>刘青</w:t>
        </w:r>
      </w:ins>
      <w:r>
        <w:rPr>
          <w:rFonts w:ascii="Times New Roman" w:eastAsia="宋体" w:hAnsi="Times New Roman" w:cs="Times New Roman"/>
          <w:sz w:val="18"/>
          <w:szCs w:val="18"/>
        </w:rPr>
        <w:t xml:space="preserve">, </w:t>
      </w:r>
      <w:ins w:id="23" w:author="Y L" w:date="2019-04-09T15:00:00Z">
        <w:r w:rsidRPr="00E104A9">
          <w:rPr>
            <w:rFonts w:ascii="Times New Roman" w:eastAsia="宋体" w:hAnsi="Times New Roman" w:cs="Times New Roman"/>
            <w:sz w:val="18"/>
            <w:szCs w:val="18"/>
          </w:rPr>
          <w:t>吴稼葆</w:t>
        </w:r>
      </w:ins>
      <w:del w:id="24" w:author="Y L" w:date="2019-04-09T15:00:00Z"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兰继斌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 xml:space="preserve">, 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徐扬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 xml:space="preserve">, 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霍良安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,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等</w:delText>
        </w:r>
      </w:del>
      <w:r w:rsidRPr="00E104A9">
        <w:rPr>
          <w:rFonts w:ascii="Times New Roman" w:eastAsia="宋体" w:hAnsi="Times New Roman" w:cs="Times New Roman"/>
          <w:sz w:val="18"/>
          <w:szCs w:val="18"/>
        </w:rPr>
        <w:t xml:space="preserve">. </w:t>
      </w:r>
      <w:ins w:id="25" w:author="Y L" w:date="2019-04-09T15:00:00Z">
        <w:r w:rsidRPr="00E104A9">
          <w:rPr>
            <w:rFonts w:ascii="Times New Roman" w:eastAsia="宋体" w:hAnsi="Times New Roman" w:cs="Times New Roman"/>
            <w:sz w:val="18"/>
            <w:szCs w:val="18"/>
          </w:rPr>
          <w:t>基于层次分析法研究内部控制的有效性</w:t>
        </w:r>
      </w:ins>
      <w:del w:id="26" w:author="Y L" w:date="2019-04-09T15:00:00Z"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模糊层次分析法权重研究</w:delText>
        </w:r>
      </w:del>
      <w:r w:rsidRPr="00E104A9">
        <w:rPr>
          <w:rFonts w:ascii="Times New Roman" w:eastAsia="宋体" w:hAnsi="Times New Roman" w:cs="Times New Roman"/>
          <w:sz w:val="18"/>
          <w:szCs w:val="18"/>
        </w:rPr>
        <w:t xml:space="preserve">[J]. </w:t>
      </w:r>
      <w:ins w:id="27" w:author="Y L" w:date="2019-04-09T14:59:00Z">
        <w:r w:rsidRPr="00E104A9">
          <w:rPr>
            <w:rFonts w:ascii="Times New Roman" w:eastAsia="宋体" w:hAnsi="Times New Roman" w:cs="Times New Roman"/>
            <w:sz w:val="18"/>
            <w:szCs w:val="18"/>
          </w:rPr>
          <w:t>辽宁师范大学学报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 xml:space="preserve"> (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自然科学版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) 2019,</w:t>
        </w:r>
      </w:ins>
      <w:ins w:id="28" w:author="Y L" w:date="2019-04-09T15:00:00Z">
        <w:r w:rsidRPr="00E104A9">
          <w:rPr>
            <w:rFonts w:ascii="Times New Roman" w:eastAsia="宋体" w:hAnsi="Times New Roman" w:cs="Times New Roman"/>
            <w:sz w:val="18"/>
            <w:szCs w:val="18"/>
          </w:rPr>
          <w:t xml:space="preserve"> </w:t>
        </w:r>
      </w:ins>
      <w:ins w:id="29" w:author="Y L" w:date="2019-04-09T14:59:00Z">
        <w:r w:rsidRPr="00E104A9">
          <w:rPr>
            <w:rFonts w:ascii="Times New Roman" w:eastAsia="宋体" w:hAnsi="Times New Roman" w:cs="Times New Roman"/>
            <w:sz w:val="18"/>
            <w:szCs w:val="18"/>
          </w:rPr>
          <w:t>42(01)</w:t>
        </w:r>
      </w:ins>
      <w:ins w:id="30" w:author="Y L" w:date="2019-04-09T15:01:00Z">
        <w:r w:rsidRPr="00E104A9">
          <w:rPr>
            <w:rFonts w:ascii="Times New Roman" w:eastAsia="宋体" w:hAnsi="Times New Roman" w:cs="Times New Roman"/>
            <w:sz w:val="18"/>
            <w:szCs w:val="18"/>
          </w:rPr>
          <w:t xml:space="preserve">: </w:t>
        </w:r>
      </w:ins>
      <w:ins w:id="31" w:author="Y L" w:date="2019-04-09T14:59:00Z">
        <w:r w:rsidRPr="00E104A9">
          <w:rPr>
            <w:rFonts w:ascii="Times New Roman" w:eastAsia="宋体" w:hAnsi="Times New Roman" w:cs="Times New Roman"/>
            <w:sz w:val="18"/>
            <w:szCs w:val="18"/>
          </w:rPr>
          <w:t>31-36</w:t>
        </w:r>
      </w:ins>
      <w:del w:id="32" w:author="Y L" w:date="2019-04-09T14:59:00Z"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系统工程理论与实践</w:delText>
        </w:r>
        <w:r w:rsidRPr="00E104A9" w:rsidDel="002E4128">
          <w:rPr>
            <w:rFonts w:ascii="Times New Roman" w:eastAsia="宋体" w:hAnsi="Times New Roman" w:cs="Times New Roman"/>
            <w:sz w:val="18"/>
            <w:szCs w:val="18"/>
          </w:rPr>
          <w:delText>, 2006, 26(9):107-112</w:delText>
        </w:r>
      </w:del>
      <w:r w:rsidRPr="00E104A9">
        <w:rPr>
          <w:rFonts w:ascii="Times New Roman" w:eastAsia="宋体" w:hAnsi="Times New Roman" w:cs="Times New Roman"/>
          <w:sz w:val="18"/>
          <w:szCs w:val="18"/>
        </w:rPr>
        <w:t>.</w:t>
      </w:r>
    </w:p>
  </w:endnote>
  <w:endnote w:id="23">
    <w:p w14:paraId="12773F34" w14:textId="77777777" w:rsidR="0040488B" w:rsidRPr="00E104A9" w:rsidRDefault="0040488B" w:rsidP="00E104A9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Fonts w:ascii="Times New Roman" w:eastAsia="宋体" w:hAnsi="Times New Roman" w:cs="Times New Roman"/>
          <w:sz w:val="18"/>
          <w:szCs w:val="18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ins w:id="33" w:author="Y L" w:date="2019-04-09T15:03:00Z">
        <w:r w:rsidRPr="00E104A9">
          <w:rPr>
            <w:rFonts w:ascii="Times New Roman" w:eastAsia="宋体" w:hAnsi="Times New Roman" w:cs="Times New Roman"/>
            <w:sz w:val="18"/>
            <w:szCs w:val="18"/>
          </w:rPr>
          <w:t>牟萍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 xml:space="preserve">. 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地方性师范院校生源质量影响因素的指标体系构建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 xml:space="preserve">[J]. 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重庆师范大学学报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(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自然科学版</w:t>
        </w:r>
        <w:r w:rsidRPr="00E104A9">
          <w:rPr>
            <w:rFonts w:ascii="Times New Roman" w:eastAsia="宋体" w:hAnsi="Times New Roman" w:cs="Times New Roman"/>
            <w:sz w:val="18"/>
            <w:szCs w:val="18"/>
          </w:rPr>
          <w:t>), 2018, 35(06): 137-143.</w:t>
        </w:r>
      </w:ins>
      <w:del w:id="34" w:author="Y L" w:date="2019-04-09T15:03:00Z"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>郭海鹏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 xml:space="preserve">, 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>黄胜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 xml:space="preserve">, 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>王超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 xml:space="preserve">. 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>基于改进德尔菲法的舰船总体方案群决策方法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 xml:space="preserve">[J]. 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>上海交通大学学报</w:delText>
        </w:r>
        <w:r w:rsidRPr="00E104A9" w:rsidDel="004C5C65">
          <w:rPr>
            <w:rFonts w:ascii="Times New Roman" w:eastAsia="宋体" w:hAnsi="Times New Roman" w:cs="Times New Roman"/>
            <w:sz w:val="18"/>
            <w:szCs w:val="18"/>
          </w:rPr>
          <w:delText>, 2014, 48(4):515-519.</w:delText>
        </w:r>
      </w:del>
    </w:p>
  </w:endnote>
  <w:endnote w:id="24">
    <w:p w14:paraId="03C06C9C" w14:textId="1CCA65DF" w:rsidR="0040488B" w:rsidRPr="00E104A9" w:rsidRDefault="0040488B" w:rsidP="00E104A9">
      <w:pPr>
        <w:pStyle w:val="ac"/>
        <w:spacing w:line="300" w:lineRule="auto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E104A9">
        <w:rPr>
          <w:rFonts w:ascii="Times New Roman" w:eastAsia="宋体" w:hAnsi="Times New Roman" w:cs="Times New Roman"/>
          <w:sz w:val="18"/>
          <w:szCs w:val="18"/>
        </w:rPr>
        <w:t>[</w:t>
      </w:r>
      <w:r w:rsidRPr="00E104A9">
        <w:rPr>
          <w:rFonts w:ascii="Times New Roman" w:eastAsia="宋体" w:hAnsi="Times New Roman" w:cs="Times New Roman"/>
          <w:sz w:val="18"/>
          <w:szCs w:val="18"/>
        </w:rPr>
        <w:endnoteRef/>
      </w:r>
      <w:r w:rsidRPr="00E104A9">
        <w:rPr>
          <w:rFonts w:ascii="Times New Roman" w:eastAsia="宋体" w:hAnsi="Times New Roman" w:cs="Times New Roman"/>
          <w:sz w:val="18"/>
          <w:szCs w:val="18"/>
        </w:rPr>
        <w:t>]</w:t>
      </w:r>
      <w:r w:rsidRPr="00E104A9">
        <w:rPr>
          <w:rFonts w:ascii="Times New Roman" w:eastAsia="宋体" w:hAnsi="Times New Roman" w:cs="Times New Roman"/>
          <w:sz w:val="18"/>
          <w:szCs w:val="18"/>
        </w:rPr>
        <w:tab/>
      </w:r>
      <w:r w:rsidRPr="00E104A9">
        <w:rPr>
          <w:rFonts w:ascii="Times New Roman" w:eastAsia="宋体" w:hAnsi="Times New Roman" w:cs="Times New Roman"/>
          <w:sz w:val="18"/>
          <w:szCs w:val="18"/>
        </w:rPr>
        <w:t>李雯静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邱佳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龙毅</w:t>
      </w:r>
      <w:r w:rsidRPr="00E104A9">
        <w:rPr>
          <w:rFonts w:ascii="Times New Roman" w:eastAsia="宋体" w:hAnsi="Times New Roman" w:cs="Times New Roman"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粗集方法在地图综合中的应用</w:t>
      </w:r>
      <w:r w:rsidRPr="00E104A9">
        <w:rPr>
          <w:rFonts w:ascii="Times New Roman" w:eastAsia="宋体" w:hAnsi="Times New Roman" w:cs="Times New Roman"/>
          <w:sz w:val="18"/>
          <w:szCs w:val="18"/>
        </w:rPr>
        <w:t>[J].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测绘学报</w:t>
      </w:r>
      <w:r>
        <w:rPr>
          <w:rFonts w:ascii="Times New Roman" w:eastAsia="宋体" w:hAnsi="Times New Roman" w:cs="Times New Roman" w:hint="eastAsia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2012,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41(1):298-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104A9">
        <w:rPr>
          <w:rFonts w:ascii="Times New Roman" w:eastAsia="宋体" w:hAnsi="Times New Roman" w:cs="Times New Roman"/>
          <w:sz w:val="18"/>
          <w:szCs w:val="18"/>
        </w:rPr>
        <w:t>301</w:t>
      </w:r>
      <w:r>
        <w:rPr>
          <w:rFonts w:ascii="Times New Roman" w:eastAsia="宋体" w:hAnsi="Times New Roman" w:cs="Times New Roman"/>
          <w:sz w:val="18"/>
          <w:szCs w:val="18"/>
        </w:rPr>
        <w:t xml:space="preserve">+ </w:t>
      </w:r>
      <w:r w:rsidRPr="00E104A9">
        <w:rPr>
          <w:rFonts w:ascii="Times New Roman" w:eastAsia="宋体" w:hAnsi="Times New Roman" w:cs="Times New Roman"/>
          <w:sz w:val="18"/>
          <w:szCs w:val="18"/>
        </w:rPr>
        <w:t>308.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2B6B" w14:textId="77777777" w:rsidR="005E0BA9" w:rsidRDefault="005E0BA9" w:rsidP="009D5FED">
      <w:r>
        <w:separator/>
      </w:r>
    </w:p>
  </w:footnote>
  <w:footnote w:type="continuationSeparator" w:id="0">
    <w:p w14:paraId="1193CF9F" w14:textId="77777777" w:rsidR="005E0BA9" w:rsidRDefault="005E0BA9" w:rsidP="009D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5F7"/>
    <w:multiLevelType w:val="multilevel"/>
    <w:tmpl w:val="E36C3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1F7D58"/>
    <w:multiLevelType w:val="multilevel"/>
    <w:tmpl w:val="C2E67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264E55"/>
    <w:multiLevelType w:val="multilevel"/>
    <w:tmpl w:val="B11876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AB760F"/>
    <w:multiLevelType w:val="multilevel"/>
    <w:tmpl w:val="D0C21A3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9F59CB"/>
    <w:multiLevelType w:val="hybridMultilevel"/>
    <w:tmpl w:val="EEB2E6CE"/>
    <w:lvl w:ilvl="0" w:tplc="60727878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530AC"/>
    <w:multiLevelType w:val="hybridMultilevel"/>
    <w:tmpl w:val="B9CE8622"/>
    <w:lvl w:ilvl="0" w:tplc="C54215EE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187CCE"/>
    <w:multiLevelType w:val="hybridMultilevel"/>
    <w:tmpl w:val="8BE8C040"/>
    <w:lvl w:ilvl="0" w:tplc="5792CD0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762D9F"/>
    <w:multiLevelType w:val="hybridMultilevel"/>
    <w:tmpl w:val="CEB2045C"/>
    <w:lvl w:ilvl="0" w:tplc="7728C3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668C1"/>
    <w:multiLevelType w:val="multilevel"/>
    <w:tmpl w:val="0BAE7E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E08298C"/>
    <w:multiLevelType w:val="hybridMultilevel"/>
    <w:tmpl w:val="53B82552"/>
    <w:lvl w:ilvl="0" w:tplc="B636AB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350668"/>
    <w:multiLevelType w:val="hybridMultilevel"/>
    <w:tmpl w:val="DB60B336"/>
    <w:lvl w:ilvl="0" w:tplc="D72C4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6022AF"/>
    <w:multiLevelType w:val="hybridMultilevel"/>
    <w:tmpl w:val="82AA3598"/>
    <w:lvl w:ilvl="0" w:tplc="C71C35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BD0049"/>
    <w:multiLevelType w:val="hybridMultilevel"/>
    <w:tmpl w:val="75C2119C"/>
    <w:lvl w:ilvl="0" w:tplc="30660C2C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 L">
    <w15:presenceInfo w15:providerId="Windows Live" w15:userId="f208173907817e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D"/>
    <w:rsid w:val="0001613A"/>
    <w:rsid w:val="000209E6"/>
    <w:rsid w:val="0002154C"/>
    <w:rsid w:val="00021C36"/>
    <w:rsid w:val="00025508"/>
    <w:rsid w:val="00040AAD"/>
    <w:rsid w:val="00042008"/>
    <w:rsid w:val="00050059"/>
    <w:rsid w:val="00055B62"/>
    <w:rsid w:val="00057613"/>
    <w:rsid w:val="000612AF"/>
    <w:rsid w:val="000658B7"/>
    <w:rsid w:val="00074488"/>
    <w:rsid w:val="00074736"/>
    <w:rsid w:val="00076E3E"/>
    <w:rsid w:val="00083659"/>
    <w:rsid w:val="00092C5F"/>
    <w:rsid w:val="00092D9B"/>
    <w:rsid w:val="000A0960"/>
    <w:rsid w:val="000B03AE"/>
    <w:rsid w:val="000B1279"/>
    <w:rsid w:val="000B7282"/>
    <w:rsid w:val="000C1273"/>
    <w:rsid w:val="000D1B0D"/>
    <w:rsid w:val="000E0FC6"/>
    <w:rsid w:val="000E3E2B"/>
    <w:rsid w:val="000F1208"/>
    <w:rsid w:val="000F7331"/>
    <w:rsid w:val="00106299"/>
    <w:rsid w:val="0011722F"/>
    <w:rsid w:val="001277C9"/>
    <w:rsid w:val="0013476E"/>
    <w:rsid w:val="0014053F"/>
    <w:rsid w:val="00141ECF"/>
    <w:rsid w:val="00146D59"/>
    <w:rsid w:val="0017203C"/>
    <w:rsid w:val="00186728"/>
    <w:rsid w:val="001A3066"/>
    <w:rsid w:val="001A5A15"/>
    <w:rsid w:val="001A7E16"/>
    <w:rsid w:val="001B7B0F"/>
    <w:rsid w:val="001D3B63"/>
    <w:rsid w:val="001D7402"/>
    <w:rsid w:val="001E0A80"/>
    <w:rsid w:val="001E57BA"/>
    <w:rsid w:val="00207027"/>
    <w:rsid w:val="00226F5B"/>
    <w:rsid w:val="00227474"/>
    <w:rsid w:val="002306EA"/>
    <w:rsid w:val="00244E6C"/>
    <w:rsid w:val="0024692B"/>
    <w:rsid w:val="00252B32"/>
    <w:rsid w:val="00256FBF"/>
    <w:rsid w:val="00262696"/>
    <w:rsid w:val="0029728E"/>
    <w:rsid w:val="002A1CF4"/>
    <w:rsid w:val="002A2F86"/>
    <w:rsid w:val="002B57D2"/>
    <w:rsid w:val="002B6118"/>
    <w:rsid w:val="002C4120"/>
    <w:rsid w:val="002D42F1"/>
    <w:rsid w:val="002D5C8C"/>
    <w:rsid w:val="002D5EEC"/>
    <w:rsid w:val="002D71E3"/>
    <w:rsid w:val="002E1301"/>
    <w:rsid w:val="00301565"/>
    <w:rsid w:val="00301A2B"/>
    <w:rsid w:val="003036A5"/>
    <w:rsid w:val="00306790"/>
    <w:rsid w:val="00307CB4"/>
    <w:rsid w:val="00314E13"/>
    <w:rsid w:val="003320EE"/>
    <w:rsid w:val="0033447A"/>
    <w:rsid w:val="0033501F"/>
    <w:rsid w:val="003362EF"/>
    <w:rsid w:val="00337F2A"/>
    <w:rsid w:val="0034629C"/>
    <w:rsid w:val="003474A8"/>
    <w:rsid w:val="00347725"/>
    <w:rsid w:val="00353EB7"/>
    <w:rsid w:val="00353FA7"/>
    <w:rsid w:val="00373CA6"/>
    <w:rsid w:val="0037565D"/>
    <w:rsid w:val="003913D5"/>
    <w:rsid w:val="00391F31"/>
    <w:rsid w:val="00394057"/>
    <w:rsid w:val="003A7EF3"/>
    <w:rsid w:val="003C000B"/>
    <w:rsid w:val="003C18B4"/>
    <w:rsid w:val="003C23C5"/>
    <w:rsid w:val="003C2614"/>
    <w:rsid w:val="003C30F1"/>
    <w:rsid w:val="003E0155"/>
    <w:rsid w:val="003E3AEA"/>
    <w:rsid w:val="003E56CA"/>
    <w:rsid w:val="003E6E5E"/>
    <w:rsid w:val="003E7E76"/>
    <w:rsid w:val="003F40BD"/>
    <w:rsid w:val="003F6513"/>
    <w:rsid w:val="0040435C"/>
    <w:rsid w:val="0040488B"/>
    <w:rsid w:val="0041273D"/>
    <w:rsid w:val="004408F5"/>
    <w:rsid w:val="004432D0"/>
    <w:rsid w:val="004463E5"/>
    <w:rsid w:val="00447D71"/>
    <w:rsid w:val="00452EEE"/>
    <w:rsid w:val="0045422A"/>
    <w:rsid w:val="00457450"/>
    <w:rsid w:val="00466867"/>
    <w:rsid w:val="00467193"/>
    <w:rsid w:val="00486E26"/>
    <w:rsid w:val="004A2099"/>
    <w:rsid w:val="004A2166"/>
    <w:rsid w:val="004B5A9E"/>
    <w:rsid w:val="004C1CF6"/>
    <w:rsid w:val="004C1E39"/>
    <w:rsid w:val="004C5B4A"/>
    <w:rsid w:val="004C64A2"/>
    <w:rsid w:val="004D7D76"/>
    <w:rsid w:val="004E64BF"/>
    <w:rsid w:val="004F1E00"/>
    <w:rsid w:val="004F526F"/>
    <w:rsid w:val="005044E3"/>
    <w:rsid w:val="005153CC"/>
    <w:rsid w:val="00516DCB"/>
    <w:rsid w:val="00522869"/>
    <w:rsid w:val="00524619"/>
    <w:rsid w:val="0052688C"/>
    <w:rsid w:val="00531684"/>
    <w:rsid w:val="00537324"/>
    <w:rsid w:val="00546E2A"/>
    <w:rsid w:val="005505E3"/>
    <w:rsid w:val="0055587D"/>
    <w:rsid w:val="0055784B"/>
    <w:rsid w:val="00560317"/>
    <w:rsid w:val="00564BDA"/>
    <w:rsid w:val="00571C9F"/>
    <w:rsid w:val="005743C2"/>
    <w:rsid w:val="00574731"/>
    <w:rsid w:val="00577674"/>
    <w:rsid w:val="00577CA7"/>
    <w:rsid w:val="0058058A"/>
    <w:rsid w:val="005825B3"/>
    <w:rsid w:val="00583CBC"/>
    <w:rsid w:val="005848C2"/>
    <w:rsid w:val="0058509B"/>
    <w:rsid w:val="00592241"/>
    <w:rsid w:val="0059351D"/>
    <w:rsid w:val="00594BA9"/>
    <w:rsid w:val="00596728"/>
    <w:rsid w:val="005967B3"/>
    <w:rsid w:val="005978E7"/>
    <w:rsid w:val="005A12BC"/>
    <w:rsid w:val="005A6708"/>
    <w:rsid w:val="005C5E13"/>
    <w:rsid w:val="005E0BA9"/>
    <w:rsid w:val="005E1A41"/>
    <w:rsid w:val="005E1AA6"/>
    <w:rsid w:val="005E37FF"/>
    <w:rsid w:val="005E4B21"/>
    <w:rsid w:val="005E7A06"/>
    <w:rsid w:val="005F39F9"/>
    <w:rsid w:val="00605FF9"/>
    <w:rsid w:val="00620EE3"/>
    <w:rsid w:val="00626089"/>
    <w:rsid w:val="00631C5A"/>
    <w:rsid w:val="0063247E"/>
    <w:rsid w:val="00633DCD"/>
    <w:rsid w:val="006369E7"/>
    <w:rsid w:val="006462CB"/>
    <w:rsid w:val="00652AE1"/>
    <w:rsid w:val="00656B1F"/>
    <w:rsid w:val="00685E8C"/>
    <w:rsid w:val="006A430F"/>
    <w:rsid w:val="006A6B4F"/>
    <w:rsid w:val="006B19E0"/>
    <w:rsid w:val="006B71AA"/>
    <w:rsid w:val="006B7291"/>
    <w:rsid w:val="006C48A1"/>
    <w:rsid w:val="006D19F7"/>
    <w:rsid w:val="006D503D"/>
    <w:rsid w:val="006D79BB"/>
    <w:rsid w:val="00701321"/>
    <w:rsid w:val="00702A40"/>
    <w:rsid w:val="00707EB2"/>
    <w:rsid w:val="00711A0D"/>
    <w:rsid w:val="0071470D"/>
    <w:rsid w:val="00744200"/>
    <w:rsid w:val="0075672B"/>
    <w:rsid w:val="00764307"/>
    <w:rsid w:val="0076776B"/>
    <w:rsid w:val="007703A2"/>
    <w:rsid w:val="0077047A"/>
    <w:rsid w:val="00770AD7"/>
    <w:rsid w:val="00770C66"/>
    <w:rsid w:val="00782210"/>
    <w:rsid w:val="0079548A"/>
    <w:rsid w:val="007A4EFC"/>
    <w:rsid w:val="007B300A"/>
    <w:rsid w:val="007B5CCD"/>
    <w:rsid w:val="007C4B36"/>
    <w:rsid w:val="007D2263"/>
    <w:rsid w:val="007E3B7F"/>
    <w:rsid w:val="007E7C10"/>
    <w:rsid w:val="007F1CE0"/>
    <w:rsid w:val="007F5E05"/>
    <w:rsid w:val="007F777F"/>
    <w:rsid w:val="008026BB"/>
    <w:rsid w:val="008040FA"/>
    <w:rsid w:val="008050CE"/>
    <w:rsid w:val="00812C82"/>
    <w:rsid w:val="0081631C"/>
    <w:rsid w:val="00817B33"/>
    <w:rsid w:val="00822B5B"/>
    <w:rsid w:val="008235F4"/>
    <w:rsid w:val="008259D2"/>
    <w:rsid w:val="0082753E"/>
    <w:rsid w:val="008318CD"/>
    <w:rsid w:val="0083378F"/>
    <w:rsid w:val="00841A12"/>
    <w:rsid w:val="008443CF"/>
    <w:rsid w:val="00846327"/>
    <w:rsid w:val="00851F73"/>
    <w:rsid w:val="00852596"/>
    <w:rsid w:val="00854500"/>
    <w:rsid w:val="00854E27"/>
    <w:rsid w:val="00856F7B"/>
    <w:rsid w:val="00861574"/>
    <w:rsid w:val="008633A2"/>
    <w:rsid w:val="00865001"/>
    <w:rsid w:val="008717AA"/>
    <w:rsid w:val="00893DFA"/>
    <w:rsid w:val="0089627F"/>
    <w:rsid w:val="008A4458"/>
    <w:rsid w:val="008A799F"/>
    <w:rsid w:val="008B3A6C"/>
    <w:rsid w:val="008B44BA"/>
    <w:rsid w:val="008B642B"/>
    <w:rsid w:val="008B752B"/>
    <w:rsid w:val="008C1FA9"/>
    <w:rsid w:val="008C7FF1"/>
    <w:rsid w:val="008D270A"/>
    <w:rsid w:val="008D2C9F"/>
    <w:rsid w:val="008D79F3"/>
    <w:rsid w:val="008E205E"/>
    <w:rsid w:val="008E5219"/>
    <w:rsid w:val="008F425D"/>
    <w:rsid w:val="009064E6"/>
    <w:rsid w:val="00917E2B"/>
    <w:rsid w:val="009202A6"/>
    <w:rsid w:val="00926B25"/>
    <w:rsid w:val="0093167D"/>
    <w:rsid w:val="009432D3"/>
    <w:rsid w:val="00943F28"/>
    <w:rsid w:val="00944154"/>
    <w:rsid w:val="00951B75"/>
    <w:rsid w:val="00951FCA"/>
    <w:rsid w:val="00954AC4"/>
    <w:rsid w:val="00955666"/>
    <w:rsid w:val="00960A9D"/>
    <w:rsid w:val="00966127"/>
    <w:rsid w:val="0097113E"/>
    <w:rsid w:val="0097364E"/>
    <w:rsid w:val="0098242C"/>
    <w:rsid w:val="00992859"/>
    <w:rsid w:val="009A0265"/>
    <w:rsid w:val="009A36F4"/>
    <w:rsid w:val="009A7340"/>
    <w:rsid w:val="009B037B"/>
    <w:rsid w:val="009C3E08"/>
    <w:rsid w:val="009D10D0"/>
    <w:rsid w:val="009D5FED"/>
    <w:rsid w:val="009E1FA6"/>
    <w:rsid w:val="009F0E09"/>
    <w:rsid w:val="00A01E03"/>
    <w:rsid w:val="00A10ACF"/>
    <w:rsid w:val="00A11C9E"/>
    <w:rsid w:val="00A24AE2"/>
    <w:rsid w:val="00A30B1B"/>
    <w:rsid w:val="00A4043C"/>
    <w:rsid w:val="00A5418B"/>
    <w:rsid w:val="00A5480D"/>
    <w:rsid w:val="00A6015B"/>
    <w:rsid w:val="00A67B58"/>
    <w:rsid w:val="00A766AD"/>
    <w:rsid w:val="00A84469"/>
    <w:rsid w:val="00A84E46"/>
    <w:rsid w:val="00A97F90"/>
    <w:rsid w:val="00AA1771"/>
    <w:rsid w:val="00AB3FFB"/>
    <w:rsid w:val="00AB78D9"/>
    <w:rsid w:val="00AC7874"/>
    <w:rsid w:val="00AD1FC1"/>
    <w:rsid w:val="00B01EBC"/>
    <w:rsid w:val="00B07B23"/>
    <w:rsid w:val="00B10789"/>
    <w:rsid w:val="00B16DAD"/>
    <w:rsid w:val="00B2714B"/>
    <w:rsid w:val="00B3478C"/>
    <w:rsid w:val="00B43AA5"/>
    <w:rsid w:val="00B45E5A"/>
    <w:rsid w:val="00B56977"/>
    <w:rsid w:val="00B6062D"/>
    <w:rsid w:val="00B82B9B"/>
    <w:rsid w:val="00B83503"/>
    <w:rsid w:val="00BA1E2D"/>
    <w:rsid w:val="00BB37D6"/>
    <w:rsid w:val="00BB6CB4"/>
    <w:rsid w:val="00BC5464"/>
    <w:rsid w:val="00BE038E"/>
    <w:rsid w:val="00BE6E19"/>
    <w:rsid w:val="00BF509F"/>
    <w:rsid w:val="00C00CEE"/>
    <w:rsid w:val="00C0475B"/>
    <w:rsid w:val="00C10B1E"/>
    <w:rsid w:val="00C10FC5"/>
    <w:rsid w:val="00C11F0F"/>
    <w:rsid w:val="00C13C3F"/>
    <w:rsid w:val="00C2478F"/>
    <w:rsid w:val="00C247A5"/>
    <w:rsid w:val="00C25B3A"/>
    <w:rsid w:val="00C2713C"/>
    <w:rsid w:val="00C275D0"/>
    <w:rsid w:val="00C3540E"/>
    <w:rsid w:val="00C37A51"/>
    <w:rsid w:val="00C40A8C"/>
    <w:rsid w:val="00C42FE6"/>
    <w:rsid w:val="00C43C2C"/>
    <w:rsid w:val="00C47390"/>
    <w:rsid w:val="00C6342C"/>
    <w:rsid w:val="00C77287"/>
    <w:rsid w:val="00C95AD2"/>
    <w:rsid w:val="00CA3B32"/>
    <w:rsid w:val="00CA5B3F"/>
    <w:rsid w:val="00CD0E98"/>
    <w:rsid w:val="00CD736C"/>
    <w:rsid w:val="00CE4220"/>
    <w:rsid w:val="00D008A0"/>
    <w:rsid w:val="00D0486C"/>
    <w:rsid w:val="00D14071"/>
    <w:rsid w:val="00D164AF"/>
    <w:rsid w:val="00D1718D"/>
    <w:rsid w:val="00D23F2D"/>
    <w:rsid w:val="00D23FA0"/>
    <w:rsid w:val="00D4380B"/>
    <w:rsid w:val="00D477FF"/>
    <w:rsid w:val="00D63F52"/>
    <w:rsid w:val="00D643B4"/>
    <w:rsid w:val="00D65AEC"/>
    <w:rsid w:val="00D84B2F"/>
    <w:rsid w:val="00D85DD9"/>
    <w:rsid w:val="00D869BF"/>
    <w:rsid w:val="00DB28C7"/>
    <w:rsid w:val="00DB36BE"/>
    <w:rsid w:val="00DB7533"/>
    <w:rsid w:val="00DC26A5"/>
    <w:rsid w:val="00DC3780"/>
    <w:rsid w:val="00DC380A"/>
    <w:rsid w:val="00DD3AED"/>
    <w:rsid w:val="00DD660B"/>
    <w:rsid w:val="00DD6ACB"/>
    <w:rsid w:val="00DE07D0"/>
    <w:rsid w:val="00DE3DA4"/>
    <w:rsid w:val="00DF1D12"/>
    <w:rsid w:val="00DF401E"/>
    <w:rsid w:val="00DF4E51"/>
    <w:rsid w:val="00DF4F2F"/>
    <w:rsid w:val="00E01753"/>
    <w:rsid w:val="00E104A9"/>
    <w:rsid w:val="00E11DF2"/>
    <w:rsid w:val="00E15393"/>
    <w:rsid w:val="00E16F1E"/>
    <w:rsid w:val="00E17821"/>
    <w:rsid w:val="00E22AFE"/>
    <w:rsid w:val="00E45C36"/>
    <w:rsid w:val="00E51C4D"/>
    <w:rsid w:val="00E51F57"/>
    <w:rsid w:val="00E62331"/>
    <w:rsid w:val="00E77941"/>
    <w:rsid w:val="00E832EE"/>
    <w:rsid w:val="00E83F65"/>
    <w:rsid w:val="00E87ED5"/>
    <w:rsid w:val="00E969D2"/>
    <w:rsid w:val="00EC5453"/>
    <w:rsid w:val="00EC78F8"/>
    <w:rsid w:val="00ED16A6"/>
    <w:rsid w:val="00ED38D7"/>
    <w:rsid w:val="00F14C4C"/>
    <w:rsid w:val="00F2207D"/>
    <w:rsid w:val="00F26740"/>
    <w:rsid w:val="00F324D5"/>
    <w:rsid w:val="00F32C1B"/>
    <w:rsid w:val="00F34AB3"/>
    <w:rsid w:val="00F4413B"/>
    <w:rsid w:val="00F527FD"/>
    <w:rsid w:val="00F52DE6"/>
    <w:rsid w:val="00F55469"/>
    <w:rsid w:val="00F56B68"/>
    <w:rsid w:val="00F60EB9"/>
    <w:rsid w:val="00F61EE9"/>
    <w:rsid w:val="00F81187"/>
    <w:rsid w:val="00F919C5"/>
    <w:rsid w:val="00F93CE7"/>
    <w:rsid w:val="00F96240"/>
    <w:rsid w:val="00FA15A6"/>
    <w:rsid w:val="00FA68C2"/>
    <w:rsid w:val="00FA7A05"/>
    <w:rsid w:val="00FB7D5C"/>
    <w:rsid w:val="00FC0616"/>
    <w:rsid w:val="00FC561D"/>
    <w:rsid w:val="00FE03D2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F30F"/>
  <w15:chartTrackingRefBased/>
  <w15:docId w15:val="{C9597922-2ECC-4BF3-AD94-40A9C68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85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54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5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5508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633D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33DC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33D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633DC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33D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33D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3DCD"/>
    <w:rPr>
      <w:sz w:val="18"/>
      <w:szCs w:val="18"/>
    </w:rPr>
  </w:style>
  <w:style w:type="paragraph" w:styleId="ac">
    <w:name w:val="endnote text"/>
    <w:basedOn w:val="a"/>
    <w:link w:val="ad"/>
    <w:uiPriority w:val="99"/>
    <w:unhideWhenUsed/>
    <w:rsid w:val="009D5FED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D5FED"/>
  </w:style>
  <w:style w:type="character" w:styleId="ae">
    <w:name w:val="endnote reference"/>
    <w:basedOn w:val="a0"/>
    <w:uiPriority w:val="99"/>
    <w:semiHidden/>
    <w:unhideWhenUsed/>
    <w:rsid w:val="009D5FED"/>
    <w:rPr>
      <w:vertAlign w:val="superscript"/>
    </w:rPr>
  </w:style>
  <w:style w:type="paragraph" w:styleId="af">
    <w:name w:val="List Paragraph"/>
    <w:basedOn w:val="a"/>
    <w:uiPriority w:val="34"/>
    <w:qFormat/>
    <w:rsid w:val="009928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92859"/>
    <w:rPr>
      <w:rFonts w:asciiTheme="majorHAnsi" w:eastAsia="宋体" w:hAnsiTheme="majorHAnsi" w:cstheme="majorBidi"/>
      <w:b/>
      <w:bCs/>
      <w:sz w:val="28"/>
      <w:szCs w:val="32"/>
    </w:rPr>
  </w:style>
  <w:style w:type="character" w:styleId="af0">
    <w:name w:val="Placeholder Text"/>
    <w:basedOn w:val="a0"/>
    <w:uiPriority w:val="99"/>
    <w:semiHidden/>
    <w:rsid w:val="000209E6"/>
    <w:rPr>
      <w:color w:val="808080"/>
    </w:rPr>
  </w:style>
  <w:style w:type="table" w:styleId="af1">
    <w:name w:val="Table Grid"/>
    <w:basedOn w:val="a1"/>
    <w:uiPriority w:val="39"/>
    <w:rsid w:val="00074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3447A"/>
    <w:rPr>
      <w:b/>
      <w:bCs/>
      <w:sz w:val="32"/>
      <w:szCs w:val="32"/>
    </w:rPr>
  </w:style>
  <w:style w:type="paragraph" w:styleId="af2">
    <w:name w:val="header"/>
    <w:basedOn w:val="a"/>
    <w:link w:val="af3"/>
    <w:uiPriority w:val="99"/>
    <w:unhideWhenUsed/>
    <w:rsid w:val="00A8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84469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8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84469"/>
    <w:rPr>
      <w:sz w:val="18"/>
      <w:szCs w:val="18"/>
    </w:rPr>
  </w:style>
  <w:style w:type="paragraph" w:styleId="af6">
    <w:name w:val="caption"/>
    <w:basedOn w:val="a"/>
    <w:next w:val="a"/>
    <w:uiPriority w:val="35"/>
    <w:qFormat/>
    <w:rsid w:val="002E1301"/>
    <w:rPr>
      <w:rFonts w:ascii="Cambria" w:eastAsia="黑体" w:hAnsi="Cambria" w:cs="黑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FD3D-C4B7-4D10-82BC-B47B04EB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38</cp:revision>
  <dcterms:created xsi:type="dcterms:W3CDTF">2019-12-14T01:24:00Z</dcterms:created>
  <dcterms:modified xsi:type="dcterms:W3CDTF">2019-12-14T11:00:00Z</dcterms:modified>
</cp:coreProperties>
</file>